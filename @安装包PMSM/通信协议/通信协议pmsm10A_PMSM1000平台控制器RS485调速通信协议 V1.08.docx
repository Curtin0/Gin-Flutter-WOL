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A241" w14:textId="77777777" w:rsidR="001658E0" w:rsidRDefault="001658E0"/>
    <w:p w14:paraId="13675B20" w14:textId="77777777" w:rsidR="001658E0" w:rsidRDefault="00124F6E">
      <w:pPr>
        <w:rPr>
          <w:rFonts w:eastAsia="楷体" w:cs="Arial"/>
          <w:b/>
          <w:sz w:val="28"/>
        </w:rPr>
      </w:pPr>
      <w:r>
        <w:rPr>
          <w:rFonts w:eastAsia="楷体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6F2CF006" wp14:editId="2A010D18">
            <wp:simplePos x="0" y="0"/>
            <wp:positionH relativeFrom="column">
              <wp:posOffset>114300</wp:posOffset>
            </wp:positionH>
            <wp:positionV relativeFrom="paragraph">
              <wp:posOffset>127000</wp:posOffset>
            </wp:positionV>
            <wp:extent cx="11430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240" y="20618"/>
                <wp:lineTo x="212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楷体" w:cs="Arial"/>
          <w:b/>
          <w:sz w:val="28"/>
        </w:rPr>
        <w:t>深圳通业科技股份有限公司</w:t>
      </w:r>
    </w:p>
    <w:p w14:paraId="7F1FA759" w14:textId="77777777" w:rsidR="001658E0" w:rsidRDefault="00124F6E">
      <w:pPr>
        <w:rPr>
          <w:rFonts w:eastAsia="楷体" w:cs="Arial"/>
          <w:b/>
          <w:i/>
        </w:rPr>
      </w:pPr>
      <w:r>
        <w:rPr>
          <w:rFonts w:eastAsia="楷体" w:cs="Arial"/>
          <w:b/>
          <w:i/>
          <w:sz w:val="24"/>
        </w:rPr>
        <w:t>Shenzhen Tongye Technology Co.,Ltd</w:t>
      </w:r>
      <w:r>
        <w:rPr>
          <w:rFonts w:eastAsia="楷体" w:cs="Arial"/>
          <w:b/>
          <w:i/>
        </w:rPr>
        <w:t>.</w:t>
      </w:r>
    </w:p>
    <w:p w14:paraId="7C640188" w14:textId="77777777" w:rsidR="001658E0" w:rsidRDefault="001658E0">
      <w:pPr>
        <w:rPr>
          <w:rFonts w:eastAsia="楷体" w:cs="Arial"/>
        </w:rPr>
      </w:pPr>
    </w:p>
    <w:p w14:paraId="239BB685" w14:textId="77777777" w:rsidR="001658E0" w:rsidRDefault="001658E0">
      <w:pPr>
        <w:rPr>
          <w:rFonts w:eastAsia="楷体" w:cs="Arial"/>
        </w:rPr>
      </w:pPr>
    </w:p>
    <w:p w14:paraId="27B5C663" w14:textId="77777777" w:rsidR="001658E0" w:rsidRDefault="001658E0">
      <w:pPr>
        <w:rPr>
          <w:rFonts w:eastAsia="楷体" w:cs="Arial"/>
        </w:rPr>
      </w:pPr>
    </w:p>
    <w:p w14:paraId="0388950B" w14:textId="77777777" w:rsidR="001658E0" w:rsidRDefault="001658E0">
      <w:pPr>
        <w:rPr>
          <w:rFonts w:eastAsia="楷体" w:cs="Arial"/>
        </w:rPr>
      </w:pPr>
    </w:p>
    <w:p w14:paraId="29CA68A4" w14:textId="77777777" w:rsidR="001658E0" w:rsidRDefault="001658E0">
      <w:pPr>
        <w:rPr>
          <w:rFonts w:eastAsia="楷体" w:cs="Arial"/>
        </w:rPr>
      </w:pPr>
    </w:p>
    <w:p w14:paraId="551D2468" w14:textId="77777777" w:rsidR="001658E0" w:rsidRDefault="001658E0">
      <w:pPr>
        <w:rPr>
          <w:rFonts w:eastAsia="楷体" w:cs="Arial"/>
        </w:rPr>
      </w:pPr>
    </w:p>
    <w:p w14:paraId="5A0A98E6" w14:textId="77777777" w:rsidR="001658E0" w:rsidRDefault="001658E0">
      <w:pPr>
        <w:rPr>
          <w:rFonts w:eastAsia="楷体" w:cs="Arial"/>
        </w:rPr>
      </w:pPr>
    </w:p>
    <w:p w14:paraId="639897B4" w14:textId="77777777" w:rsidR="001658E0" w:rsidRDefault="001658E0">
      <w:pPr>
        <w:rPr>
          <w:rFonts w:eastAsia="楷体" w:cs="Arial"/>
        </w:rPr>
      </w:pPr>
    </w:p>
    <w:p w14:paraId="7000C0A9" w14:textId="77777777" w:rsidR="001658E0" w:rsidRDefault="001658E0">
      <w:pPr>
        <w:rPr>
          <w:rFonts w:eastAsia="楷体" w:cs="Arial"/>
        </w:rPr>
      </w:pPr>
    </w:p>
    <w:p w14:paraId="67EBFF4A" w14:textId="77777777" w:rsidR="001658E0" w:rsidRDefault="00124F6E">
      <w:pPr>
        <w:pStyle w:val="ad"/>
        <w:tabs>
          <w:tab w:val="center" w:pos="5102"/>
        </w:tabs>
        <w:jc w:val="left"/>
        <w:rPr>
          <w:rFonts w:cs="Arial"/>
          <w:color w:val="auto"/>
          <w:sz w:val="44"/>
          <w:szCs w:val="44"/>
        </w:rPr>
      </w:pPr>
      <w:r>
        <w:rPr>
          <w:rFonts w:cs="Arial"/>
        </w:rPr>
        <w:tab/>
      </w:r>
      <w:sdt>
        <w:sdtPr>
          <w:rPr>
            <w:rFonts w:cs="Arial"/>
            <w:sz w:val="44"/>
            <w:szCs w:val="44"/>
          </w:rPr>
          <w:alias w:val="标题"/>
          <w:id w:val="-1981759741"/>
          <w:placeholder>
            <w:docPart w:val="6359BDE4069946AF91BA6D441EA335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r>
            <w:rPr>
              <w:rFonts w:cs="Arial"/>
              <w:sz w:val="44"/>
              <w:szCs w:val="44"/>
            </w:rPr>
            <w:t>PMSM1000</w:t>
          </w:r>
          <w:r>
            <w:rPr>
              <w:rFonts w:cs="Arial"/>
              <w:sz w:val="44"/>
              <w:szCs w:val="44"/>
            </w:rPr>
            <w:t>平台控制器</w:t>
          </w:r>
          <w:r>
            <w:rPr>
              <w:rFonts w:cs="Arial"/>
              <w:sz w:val="44"/>
              <w:szCs w:val="44"/>
            </w:rPr>
            <w:t>RS485</w:t>
          </w:r>
          <w:r>
            <w:rPr>
              <w:rFonts w:cs="Arial"/>
              <w:sz w:val="44"/>
              <w:szCs w:val="44"/>
            </w:rPr>
            <w:t>调速通信协议</w:t>
          </w:r>
        </w:sdtContent>
      </w:sdt>
    </w:p>
    <w:p w14:paraId="63ADA94D" w14:textId="77777777" w:rsidR="001658E0" w:rsidRDefault="001658E0">
      <w:pPr>
        <w:rPr>
          <w:rFonts w:eastAsia="楷体" w:cs="Arial"/>
        </w:rPr>
      </w:pPr>
    </w:p>
    <w:p w14:paraId="1844CCA3" w14:textId="77777777" w:rsidR="001658E0" w:rsidRDefault="001658E0">
      <w:pPr>
        <w:rPr>
          <w:rFonts w:eastAsia="楷体" w:cs="Arial"/>
        </w:rPr>
      </w:pPr>
    </w:p>
    <w:p w14:paraId="226B3EA4" w14:textId="77777777" w:rsidR="001658E0" w:rsidRDefault="001658E0">
      <w:pPr>
        <w:rPr>
          <w:rFonts w:eastAsia="楷体" w:cs="Arial"/>
        </w:rPr>
      </w:pPr>
    </w:p>
    <w:p w14:paraId="074EE09D" w14:textId="77777777" w:rsidR="001658E0" w:rsidRDefault="001658E0">
      <w:pPr>
        <w:rPr>
          <w:rFonts w:eastAsia="楷体" w:cs="Arial"/>
        </w:rPr>
      </w:pPr>
    </w:p>
    <w:p w14:paraId="780BA200" w14:textId="77777777" w:rsidR="001658E0" w:rsidRDefault="001658E0">
      <w:pPr>
        <w:rPr>
          <w:rFonts w:eastAsia="楷体" w:cs="Arial"/>
        </w:rPr>
      </w:pPr>
    </w:p>
    <w:p w14:paraId="7152D854" w14:textId="77777777" w:rsidR="001658E0" w:rsidRDefault="001658E0">
      <w:pPr>
        <w:rPr>
          <w:rFonts w:eastAsia="楷体" w:cs="Arial"/>
        </w:rPr>
      </w:pPr>
    </w:p>
    <w:p w14:paraId="1241F1F3" w14:textId="77777777" w:rsidR="001658E0" w:rsidRDefault="001658E0">
      <w:pPr>
        <w:rPr>
          <w:rFonts w:eastAsia="楷体" w:cs="Arial"/>
        </w:rPr>
      </w:pPr>
    </w:p>
    <w:p w14:paraId="06EBAC41" w14:textId="77777777" w:rsidR="001658E0" w:rsidRDefault="001658E0">
      <w:pPr>
        <w:rPr>
          <w:rFonts w:eastAsia="楷体" w:cs="Arial"/>
        </w:rPr>
      </w:pPr>
    </w:p>
    <w:p w14:paraId="1A3BFD34" w14:textId="77777777" w:rsidR="001658E0" w:rsidRDefault="001658E0">
      <w:pPr>
        <w:rPr>
          <w:rFonts w:eastAsia="楷体" w:cs="Arial"/>
        </w:rPr>
      </w:pPr>
    </w:p>
    <w:p w14:paraId="0A6D613A" w14:textId="77777777" w:rsidR="001658E0" w:rsidRDefault="001658E0">
      <w:pPr>
        <w:rPr>
          <w:rFonts w:eastAsia="楷体" w:cs="Arial"/>
        </w:rPr>
      </w:pPr>
    </w:p>
    <w:p w14:paraId="21379D6D" w14:textId="77777777" w:rsidR="001658E0" w:rsidRDefault="001658E0">
      <w:pPr>
        <w:rPr>
          <w:rFonts w:eastAsia="楷体" w:cs="Arial"/>
        </w:rPr>
      </w:pPr>
    </w:p>
    <w:p w14:paraId="6D9F30A4" w14:textId="77777777" w:rsidR="001658E0" w:rsidRDefault="001658E0">
      <w:pPr>
        <w:rPr>
          <w:rFonts w:eastAsia="楷体" w:cs="Arial"/>
        </w:rPr>
      </w:pPr>
    </w:p>
    <w:p w14:paraId="0F19FFD0" w14:textId="77777777" w:rsidR="001658E0" w:rsidRDefault="001658E0">
      <w:pPr>
        <w:rPr>
          <w:rFonts w:eastAsia="楷体" w:cs="Arial"/>
        </w:rPr>
      </w:pPr>
    </w:p>
    <w:p w14:paraId="73778854" w14:textId="77777777" w:rsidR="001658E0" w:rsidRDefault="001658E0">
      <w:pPr>
        <w:rPr>
          <w:rFonts w:eastAsia="楷体" w:cs="Arial"/>
        </w:rPr>
      </w:pPr>
    </w:p>
    <w:p w14:paraId="4BB60071" w14:textId="77777777" w:rsidR="001658E0" w:rsidRDefault="001658E0">
      <w:pPr>
        <w:rPr>
          <w:rFonts w:eastAsia="楷体" w:cs="Arial"/>
        </w:rPr>
      </w:pPr>
    </w:p>
    <w:p w14:paraId="203BC7B1" w14:textId="77777777" w:rsidR="001658E0" w:rsidRDefault="001658E0">
      <w:pPr>
        <w:rPr>
          <w:rFonts w:eastAsia="楷体" w:cs="Arial"/>
        </w:rPr>
      </w:pPr>
    </w:p>
    <w:p w14:paraId="3068A692" w14:textId="77777777" w:rsidR="001658E0" w:rsidRDefault="00124F6E">
      <w:pPr>
        <w:jc w:val="center"/>
        <w:rPr>
          <w:rFonts w:eastAsia="楷体" w:cs="Arial"/>
          <w:sz w:val="44"/>
          <w:szCs w:val="44"/>
        </w:rPr>
      </w:pPr>
      <w:r>
        <w:rPr>
          <w:rFonts w:eastAsia="楷体" w:cs="Arial" w:hint="eastAsia"/>
          <w:sz w:val="44"/>
          <w:szCs w:val="44"/>
        </w:rPr>
        <w:t>深圳通业科技股份有限公司</w:t>
      </w:r>
    </w:p>
    <w:p w14:paraId="39CAFDA4" w14:textId="77777777" w:rsidR="001658E0" w:rsidRDefault="001658E0">
      <w:pPr>
        <w:jc w:val="center"/>
        <w:rPr>
          <w:rFonts w:eastAsia="楷体" w:cs="Arial"/>
          <w:sz w:val="44"/>
          <w:szCs w:val="44"/>
        </w:rPr>
      </w:pPr>
    </w:p>
    <w:p w14:paraId="3B7144CF" w14:textId="77777777" w:rsidR="001658E0" w:rsidRDefault="001658E0">
      <w:pPr>
        <w:jc w:val="center"/>
        <w:rPr>
          <w:rFonts w:eastAsia="楷体" w:cs="Arial"/>
          <w:sz w:val="44"/>
          <w:szCs w:val="44"/>
        </w:rPr>
      </w:pPr>
    </w:p>
    <w:p w14:paraId="036996F0" w14:textId="77777777" w:rsidR="001658E0" w:rsidRDefault="00124F6E">
      <w:pPr>
        <w:jc w:val="center"/>
        <w:rPr>
          <w:rFonts w:eastAsia="楷体" w:cs="Arial"/>
          <w:sz w:val="44"/>
          <w:szCs w:val="44"/>
        </w:rPr>
        <w:sectPr w:rsidR="001658E0">
          <w:headerReference w:type="default" r:id="rId10"/>
          <w:footerReference w:type="default" r:id="rId11"/>
          <w:pgSz w:w="11906" w:h="16838"/>
          <w:pgMar w:top="851" w:right="851" w:bottom="851" w:left="851" w:header="851" w:footer="992" w:gutter="0"/>
          <w:cols w:space="425"/>
          <w:docGrid w:type="lines" w:linePitch="312"/>
        </w:sectPr>
      </w:pPr>
      <w:r>
        <w:rPr>
          <w:rFonts w:eastAsia="楷体" w:cs="Arial" w:hint="eastAsia"/>
          <w:sz w:val="44"/>
          <w:szCs w:val="44"/>
        </w:rPr>
        <w:t>二〇二一年六月</w:t>
      </w:r>
    </w:p>
    <w:p w14:paraId="04D03195" w14:textId="77777777" w:rsidR="001658E0" w:rsidRDefault="00124F6E">
      <w:pPr>
        <w:pStyle w:val="ab"/>
        <w:rPr>
          <w:rFonts w:cs="Arial"/>
        </w:rPr>
      </w:pPr>
      <w:bookmarkStart w:id="0" w:name="_Toc461545001"/>
      <w:r>
        <w:rPr>
          <w:rFonts w:cs="Arial"/>
        </w:rPr>
        <w:lastRenderedPageBreak/>
        <w:t>修改历史</w:t>
      </w:r>
      <w:bookmarkEnd w:id="0"/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821"/>
        <w:gridCol w:w="1305"/>
        <w:gridCol w:w="1094"/>
        <w:gridCol w:w="5076"/>
      </w:tblGrid>
      <w:tr w:rsidR="001658E0" w14:paraId="1428733B" w14:textId="77777777">
        <w:trPr>
          <w:jc w:val="center"/>
        </w:trPr>
        <w:tc>
          <w:tcPr>
            <w:tcW w:w="877" w:type="dxa"/>
            <w:shd w:val="clear" w:color="auto" w:fill="D9D9D9"/>
          </w:tcPr>
          <w:p w14:paraId="420AE40A" w14:textId="77777777" w:rsidR="001658E0" w:rsidRDefault="00124F6E"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版本</w:t>
            </w:r>
          </w:p>
        </w:tc>
        <w:tc>
          <w:tcPr>
            <w:tcW w:w="1821" w:type="dxa"/>
            <w:shd w:val="clear" w:color="auto" w:fill="D9D9D9"/>
          </w:tcPr>
          <w:p w14:paraId="36DB3557" w14:textId="77777777" w:rsidR="001658E0" w:rsidRDefault="00124F6E"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通知单号</w:t>
            </w:r>
          </w:p>
        </w:tc>
        <w:tc>
          <w:tcPr>
            <w:tcW w:w="1305" w:type="dxa"/>
            <w:shd w:val="clear" w:color="auto" w:fill="D9D9D9"/>
          </w:tcPr>
          <w:p w14:paraId="129A1F0E" w14:textId="77777777" w:rsidR="001658E0" w:rsidRDefault="00124F6E"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日期</w:t>
            </w:r>
          </w:p>
        </w:tc>
        <w:tc>
          <w:tcPr>
            <w:tcW w:w="1094" w:type="dxa"/>
            <w:shd w:val="clear" w:color="auto" w:fill="D9D9D9"/>
          </w:tcPr>
          <w:p w14:paraId="3DA60466" w14:textId="77777777" w:rsidR="001658E0" w:rsidRDefault="00124F6E"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修改者</w:t>
            </w:r>
          </w:p>
        </w:tc>
        <w:tc>
          <w:tcPr>
            <w:tcW w:w="5076" w:type="dxa"/>
            <w:shd w:val="clear" w:color="auto" w:fill="D9D9D9"/>
          </w:tcPr>
          <w:p w14:paraId="25038C42" w14:textId="77777777" w:rsidR="001658E0" w:rsidRDefault="00124F6E"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修改说明</w:t>
            </w:r>
          </w:p>
        </w:tc>
      </w:tr>
      <w:tr w:rsidR="001658E0" w14:paraId="0232EE85" w14:textId="77777777">
        <w:trPr>
          <w:jc w:val="center"/>
        </w:trPr>
        <w:tc>
          <w:tcPr>
            <w:tcW w:w="877" w:type="dxa"/>
          </w:tcPr>
          <w:p w14:paraId="6ED95B33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V1.00</w:t>
            </w:r>
          </w:p>
        </w:tc>
        <w:tc>
          <w:tcPr>
            <w:tcW w:w="1821" w:type="dxa"/>
          </w:tcPr>
          <w:p w14:paraId="238C9948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 w14:paraId="63E12C68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20</w:t>
            </w:r>
            <w:r>
              <w:rPr>
                <w:rFonts w:eastAsia="楷体" w:cs="Arial" w:hint="eastAsia"/>
              </w:rPr>
              <w:t>19-07-04</w:t>
            </w:r>
          </w:p>
        </w:tc>
        <w:tc>
          <w:tcPr>
            <w:tcW w:w="1094" w:type="dxa"/>
          </w:tcPr>
          <w:p w14:paraId="50717609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郝涛涛</w:t>
            </w:r>
          </w:p>
        </w:tc>
        <w:tc>
          <w:tcPr>
            <w:tcW w:w="5076" w:type="dxa"/>
          </w:tcPr>
          <w:p w14:paraId="2BCA1275" w14:textId="77777777" w:rsidR="001658E0" w:rsidRDefault="00124F6E">
            <w:pPr>
              <w:wordWrap w:val="0"/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新生文件</w:t>
            </w:r>
            <w:r>
              <w:rPr>
                <w:rFonts w:eastAsia="楷体" w:cs="Arial"/>
              </w:rPr>
              <w:t xml:space="preserve">        </w:t>
            </w:r>
            <w:r>
              <w:rPr>
                <w:rFonts w:eastAsia="楷体" w:cs="Arial"/>
              </w:rPr>
              <w:t>（共</w:t>
            </w:r>
            <w:r>
              <w:rPr>
                <w:rFonts w:eastAsia="楷体" w:cs="Arial" w:hint="eastAsia"/>
              </w:rPr>
              <w:t>9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77A22F16" w14:textId="77777777">
        <w:trPr>
          <w:jc w:val="center"/>
        </w:trPr>
        <w:tc>
          <w:tcPr>
            <w:tcW w:w="877" w:type="dxa"/>
          </w:tcPr>
          <w:p w14:paraId="76F519E3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V1.01</w:t>
            </w:r>
          </w:p>
        </w:tc>
        <w:tc>
          <w:tcPr>
            <w:tcW w:w="1821" w:type="dxa"/>
          </w:tcPr>
          <w:p w14:paraId="33EF14CD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 w14:paraId="75FDC646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2019-08-26</w:t>
            </w:r>
          </w:p>
        </w:tc>
        <w:tc>
          <w:tcPr>
            <w:tcW w:w="1094" w:type="dxa"/>
          </w:tcPr>
          <w:p w14:paraId="23AC686A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郝涛涛</w:t>
            </w:r>
          </w:p>
        </w:tc>
        <w:tc>
          <w:tcPr>
            <w:tcW w:w="5076" w:type="dxa"/>
          </w:tcPr>
          <w:p w14:paraId="282E5D16" w14:textId="77777777" w:rsidR="001658E0" w:rsidRDefault="00124F6E">
            <w:pPr>
              <w:numPr>
                <w:ilvl w:val="0"/>
                <w:numId w:val="4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V1.00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V1.01</w:t>
            </w:r>
          </w:p>
          <w:p w14:paraId="15B5DFC6" w14:textId="77777777" w:rsidR="001658E0" w:rsidRDefault="00124F6E">
            <w:pPr>
              <w:numPr>
                <w:ilvl w:val="0"/>
                <w:numId w:val="4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修订</w:t>
            </w:r>
            <w:r>
              <w:rPr>
                <w:rFonts w:eastAsia="楷体" w:cs="Arial" w:hint="eastAsia"/>
              </w:rPr>
              <w:t>1.3</w:t>
            </w:r>
            <w:r>
              <w:rPr>
                <w:rFonts w:eastAsia="楷体" w:cs="Arial" w:hint="eastAsia"/>
              </w:rPr>
              <w:t>通讯地址内容描述</w:t>
            </w:r>
          </w:p>
          <w:p w14:paraId="7D566D0B" w14:textId="77777777" w:rsidR="001658E0" w:rsidRDefault="00124F6E"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 w:hint="eastAsia"/>
              </w:rPr>
              <w:t>9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3B324D1F" w14:textId="77777777">
        <w:trPr>
          <w:jc w:val="center"/>
        </w:trPr>
        <w:tc>
          <w:tcPr>
            <w:tcW w:w="877" w:type="dxa"/>
          </w:tcPr>
          <w:p w14:paraId="23F55502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V1.02</w:t>
            </w:r>
          </w:p>
        </w:tc>
        <w:tc>
          <w:tcPr>
            <w:tcW w:w="1821" w:type="dxa"/>
          </w:tcPr>
          <w:p w14:paraId="15CAE481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 w14:paraId="23ACD3E0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2019-08-29</w:t>
            </w:r>
          </w:p>
        </w:tc>
        <w:tc>
          <w:tcPr>
            <w:tcW w:w="1094" w:type="dxa"/>
          </w:tcPr>
          <w:p w14:paraId="3848F5E4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郝涛涛</w:t>
            </w:r>
          </w:p>
        </w:tc>
        <w:tc>
          <w:tcPr>
            <w:tcW w:w="5076" w:type="dxa"/>
          </w:tcPr>
          <w:p w14:paraId="620E0A89" w14:textId="77777777" w:rsidR="001658E0" w:rsidRDefault="00124F6E">
            <w:pPr>
              <w:numPr>
                <w:ilvl w:val="0"/>
                <w:numId w:val="5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V1.01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V1.02</w:t>
            </w:r>
          </w:p>
          <w:p w14:paraId="4FB71A63" w14:textId="77777777" w:rsidR="001658E0" w:rsidRDefault="00124F6E">
            <w:pPr>
              <w:numPr>
                <w:ilvl w:val="0"/>
                <w:numId w:val="5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删除原第一方案</w:t>
            </w:r>
          </w:p>
          <w:p w14:paraId="3E7C2207" w14:textId="77777777" w:rsidR="001658E0" w:rsidRDefault="00124F6E"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 w:hint="eastAsia"/>
              </w:rPr>
              <w:t>7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06B09810" w14:textId="77777777">
        <w:trPr>
          <w:jc w:val="center"/>
        </w:trPr>
        <w:tc>
          <w:tcPr>
            <w:tcW w:w="877" w:type="dxa"/>
          </w:tcPr>
          <w:p w14:paraId="13C56B4B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V1.03</w:t>
            </w:r>
          </w:p>
        </w:tc>
        <w:tc>
          <w:tcPr>
            <w:tcW w:w="1821" w:type="dxa"/>
          </w:tcPr>
          <w:p w14:paraId="17B1C53C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 w14:paraId="19E84FFD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2019-10-28</w:t>
            </w:r>
          </w:p>
        </w:tc>
        <w:tc>
          <w:tcPr>
            <w:tcW w:w="1094" w:type="dxa"/>
          </w:tcPr>
          <w:p w14:paraId="00515170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王顶</w:t>
            </w:r>
          </w:p>
        </w:tc>
        <w:tc>
          <w:tcPr>
            <w:tcW w:w="5076" w:type="dxa"/>
          </w:tcPr>
          <w:p w14:paraId="4AADF5D3" w14:textId="77777777" w:rsidR="001658E0" w:rsidRDefault="00124F6E"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V1.02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V1.03</w:t>
            </w:r>
          </w:p>
          <w:p w14:paraId="0EBC8C14" w14:textId="77777777" w:rsidR="001658E0" w:rsidRDefault="00124F6E"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增加软件版本信息</w:t>
            </w:r>
          </w:p>
          <w:p w14:paraId="725696C2" w14:textId="77777777" w:rsidR="001658E0" w:rsidRDefault="00124F6E"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修改通信故障判定时间</w:t>
            </w:r>
          </w:p>
          <w:p w14:paraId="7EE272DB" w14:textId="77777777" w:rsidR="001658E0" w:rsidRDefault="00124F6E"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将故障分为普通故障和锁死故障</w:t>
            </w:r>
          </w:p>
          <w:p w14:paraId="505D286E" w14:textId="77777777" w:rsidR="001658E0" w:rsidRDefault="00124F6E"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补充风机失效策略内容</w:t>
            </w:r>
          </w:p>
          <w:p w14:paraId="20E4DAF4" w14:textId="77777777" w:rsidR="001658E0" w:rsidRDefault="00124F6E"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 w:hint="eastAsia"/>
              </w:rPr>
              <w:t>9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0770F4E4" w14:textId="77777777">
        <w:trPr>
          <w:jc w:val="center"/>
        </w:trPr>
        <w:tc>
          <w:tcPr>
            <w:tcW w:w="877" w:type="dxa"/>
          </w:tcPr>
          <w:p w14:paraId="3FC653FC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</w:t>
            </w:r>
            <w:r>
              <w:rPr>
                <w:rFonts w:eastAsia="楷体" w:cs="Arial"/>
              </w:rPr>
              <w:t>1.04</w:t>
            </w:r>
          </w:p>
        </w:tc>
        <w:tc>
          <w:tcPr>
            <w:tcW w:w="1821" w:type="dxa"/>
          </w:tcPr>
          <w:p w14:paraId="3690D0E6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 w14:paraId="6CAAE609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</w:t>
            </w:r>
            <w:r>
              <w:rPr>
                <w:rFonts w:eastAsia="楷体" w:cs="Arial"/>
              </w:rPr>
              <w:t>021-6-28</w:t>
            </w:r>
          </w:p>
        </w:tc>
        <w:tc>
          <w:tcPr>
            <w:tcW w:w="1094" w:type="dxa"/>
          </w:tcPr>
          <w:p w14:paraId="7347E958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刘戈</w:t>
            </w:r>
          </w:p>
        </w:tc>
        <w:tc>
          <w:tcPr>
            <w:tcW w:w="5076" w:type="dxa"/>
          </w:tcPr>
          <w:p w14:paraId="28CFBB66" w14:textId="77777777" w:rsidR="001658E0" w:rsidRDefault="00124F6E">
            <w:pPr>
              <w:numPr>
                <w:ilvl w:val="0"/>
                <w:numId w:val="7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</w:t>
            </w:r>
            <w:r>
              <w:rPr>
                <w:rFonts w:eastAsia="楷体" w:cs="Arial"/>
              </w:rPr>
              <w:t>3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</w:t>
            </w:r>
            <w:r>
              <w:rPr>
                <w:rFonts w:eastAsia="楷体" w:cs="Arial"/>
              </w:rPr>
              <w:t>4</w:t>
            </w:r>
          </w:p>
          <w:p w14:paraId="4454F738" w14:textId="77777777" w:rsidR="001658E0" w:rsidRDefault="00124F6E">
            <w:pPr>
              <w:numPr>
                <w:ilvl w:val="0"/>
                <w:numId w:val="7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增加紧急通风和</w:t>
            </w:r>
            <w:r>
              <w:rPr>
                <w:rFonts w:eastAsia="楷体" w:cs="Arial" w:hint="eastAsia"/>
              </w:rPr>
              <w:t>3</w:t>
            </w:r>
            <w:r>
              <w:rPr>
                <w:rFonts w:eastAsia="楷体" w:cs="Arial"/>
              </w:rPr>
              <w:t>80</w:t>
            </w:r>
            <w:r>
              <w:rPr>
                <w:rFonts w:eastAsia="楷体" w:cs="Arial" w:hint="eastAsia"/>
              </w:rPr>
              <w:t>V</w:t>
            </w:r>
            <w:r>
              <w:rPr>
                <w:rFonts w:eastAsia="楷体" w:cs="Arial" w:hint="eastAsia"/>
              </w:rPr>
              <w:t>供电命令字</w:t>
            </w:r>
          </w:p>
          <w:p w14:paraId="0A9CFDE8" w14:textId="77777777" w:rsidR="001658E0" w:rsidRDefault="00124F6E">
            <w:pPr>
              <w:numPr>
                <w:ilvl w:val="0"/>
                <w:numId w:val="7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删除风机失效策略内容（另外文件说明）</w:t>
            </w:r>
          </w:p>
          <w:p w14:paraId="43C56999" w14:textId="77777777" w:rsidR="001658E0" w:rsidRDefault="00124F6E"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/>
              </w:rPr>
              <w:t>8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585E6D64" w14:textId="77777777">
        <w:trPr>
          <w:jc w:val="center"/>
        </w:trPr>
        <w:tc>
          <w:tcPr>
            <w:tcW w:w="877" w:type="dxa"/>
          </w:tcPr>
          <w:p w14:paraId="136F8E4C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</w:t>
            </w:r>
            <w:r>
              <w:rPr>
                <w:rFonts w:eastAsia="楷体" w:cs="Arial"/>
              </w:rPr>
              <w:t>1.05</w:t>
            </w:r>
          </w:p>
        </w:tc>
        <w:tc>
          <w:tcPr>
            <w:tcW w:w="1821" w:type="dxa"/>
          </w:tcPr>
          <w:p w14:paraId="39B2A751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 w14:paraId="15C9A0A0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</w:t>
            </w:r>
            <w:r>
              <w:rPr>
                <w:rFonts w:eastAsia="楷体" w:cs="Arial"/>
              </w:rPr>
              <w:t>021-6-29</w:t>
            </w:r>
          </w:p>
        </w:tc>
        <w:tc>
          <w:tcPr>
            <w:tcW w:w="1094" w:type="dxa"/>
          </w:tcPr>
          <w:p w14:paraId="7323D790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刘戈</w:t>
            </w:r>
          </w:p>
        </w:tc>
        <w:tc>
          <w:tcPr>
            <w:tcW w:w="5076" w:type="dxa"/>
          </w:tcPr>
          <w:p w14:paraId="4111AD6B" w14:textId="77777777" w:rsidR="001658E0" w:rsidRDefault="00124F6E">
            <w:pPr>
              <w:numPr>
                <w:ilvl w:val="0"/>
                <w:numId w:val="8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</w:t>
            </w:r>
            <w:r>
              <w:rPr>
                <w:rFonts w:eastAsia="楷体" w:cs="Arial"/>
              </w:rPr>
              <w:t>4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</w:t>
            </w:r>
            <w:r>
              <w:rPr>
                <w:rFonts w:eastAsia="楷体" w:cs="Arial"/>
              </w:rPr>
              <w:t>5</w:t>
            </w:r>
          </w:p>
          <w:p w14:paraId="5E36B052" w14:textId="77777777" w:rsidR="001658E0" w:rsidRDefault="00124F6E">
            <w:pPr>
              <w:numPr>
                <w:ilvl w:val="0"/>
                <w:numId w:val="8"/>
              </w:num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修改故障死锁标记位</w:t>
            </w:r>
          </w:p>
          <w:p w14:paraId="73171A72" w14:textId="77777777" w:rsidR="001658E0" w:rsidRDefault="00124F6E">
            <w:p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/>
              </w:rPr>
              <w:t>8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4E0C8B59" w14:textId="77777777">
        <w:trPr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7769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</w:t>
            </w:r>
            <w:r>
              <w:rPr>
                <w:rFonts w:eastAsia="楷体" w:cs="Arial"/>
              </w:rPr>
              <w:t>1.0</w:t>
            </w:r>
            <w:r>
              <w:rPr>
                <w:rFonts w:eastAsia="楷体" w:cs="Arial" w:hint="eastAsia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C812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149D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</w:t>
            </w:r>
            <w:r>
              <w:rPr>
                <w:rFonts w:eastAsia="楷体" w:cs="Arial"/>
              </w:rPr>
              <w:t>021-6-</w:t>
            </w:r>
            <w:r>
              <w:rPr>
                <w:rFonts w:eastAsia="楷体" w:cs="Arial" w:hint="eastAsia"/>
              </w:rPr>
              <w:t>30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75BF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刘戈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FF62" w14:textId="77777777" w:rsidR="001658E0" w:rsidRDefault="00124F6E">
            <w:p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1.</w:t>
            </w: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V1.05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V1.06</w:t>
            </w:r>
          </w:p>
          <w:p w14:paraId="7DCE4FCE" w14:textId="77777777" w:rsidR="001658E0" w:rsidRDefault="00124F6E">
            <w:p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2.</w:t>
            </w:r>
            <w:r>
              <w:rPr>
                <w:rFonts w:eastAsia="楷体" w:cs="Arial" w:hint="eastAsia"/>
              </w:rPr>
              <w:t>补充</w:t>
            </w:r>
            <w:r>
              <w:rPr>
                <w:rFonts w:eastAsia="楷体" w:cs="Arial" w:hint="eastAsia"/>
              </w:rPr>
              <w:t>5Freemodbus</w:t>
            </w:r>
            <w:r>
              <w:rPr>
                <w:rFonts w:eastAsia="楷体" w:cs="Arial" w:hint="eastAsia"/>
              </w:rPr>
              <w:t>功能码格式</w:t>
            </w:r>
          </w:p>
          <w:p w14:paraId="6ED87FC1" w14:textId="77777777" w:rsidR="001658E0" w:rsidRDefault="001658E0">
            <w:pPr>
              <w:jc w:val="left"/>
              <w:rPr>
                <w:rFonts w:eastAsia="楷体" w:cs="Arial"/>
              </w:rPr>
            </w:pPr>
          </w:p>
          <w:p w14:paraId="02A9FAF0" w14:textId="77777777" w:rsidR="001658E0" w:rsidRDefault="00124F6E">
            <w:p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 w:hint="eastAsia"/>
              </w:rPr>
              <w:t>13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611F1068" w14:textId="77777777">
        <w:trPr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BE15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</w:t>
            </w:r>
            <w:r>
              <w:rPr>
                <w:rFonts w:eastAsia="楷体" w:cs="Arial"/>
              </w:rPr>
              <w:t>1.0</w:t>
            </w:r>
            <w:r>
              <w:rPr>
                <w:rFonts w:eastAsia="楷体" w:cs="Arial" w:hint="eastAsia"/>
              </w:rPr>
              <w:t>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19ED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5AF5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</w:t>
            </w:r>
            <w:r>
              <w:rPr>
                <w:rFonts w:eastAsia="楷体" w:cs="Arial"/>
              </w:rPr>
              <w:t>021-</w:t>
            </w:r>
            <w:r>
              <w:rPr>
                <w:rFonts w:eastAsia="楷体" w:cs="Arial" w:hint="eastAsia"/>
              </w:rPr>
              <w:t>7</w:t>
            </w:r>
            <w:r>
              <w:rPr>
                <w:rFonts w:eastAsia="楷体" w:cs="Arial"/>
              </w:rPr>
              <w:t>-</w:t>
            </w:r>
            <w:r>
              <w:rPr>
                <w:rFonts w:eastAsia="楷体" w:cs="Arial" w:hint="eastAsia"/>
              </w:rPr>
              <w:t>03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5C3F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刘戈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9E4D" w14:textId="77777777" w:rsidR="001658E0" w:rsidRDefault="00124F6E">
            <w:p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1.</w:t>
            </w: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V1.06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V1.07</w:t>
            </w:r>
          </w:p>
          <w:p w14:paraId="5B6CB967" w14:textId="77777777" w:rsidR="001658E0" w:rsidRDefault="00124F6E">
            <w:p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2.</w:t>
            </w:r>
            <w:r>
              <w:rPr>
                <w:rFonts w:eastAsia="楷体" w:cs="Arial" w:hint="eastAsia"/>
              </w:rPr>
              <w:t>补充</w:t>
            </w:r>
            <w:r>
              <w:rPr>
                <w:rFonts w:eastAsia="楷体" w:cs="Arial" w:hint="eastAsia"/>
              </w:rPr>
              <w:t>5Freemodbus</w:t>
            </w:r>
            <w:r>
              <w:rPr>
                <w:rFonts w:eastAsia="楷体" w:cs="Arial" w:hint="eastAsia"/>
              </w:rPr>
              <w:t>功能码</w:t>
            </w:r>
          </w:p>
          <w:p w14:paraId="75117E8E" w14:textId="77777777" w:rsidR="001658E0" w:rsidRDefault="001658E0">
            <w:pPr>
              <w:jc w:val="left"/>
              <w:rPr>
                <w:rFonts w:eastAsia="楷体" w:cs="Arial"/>
              </w:rPr>
            </w:pPr>
          </w:p>
          <w:p w14:paraId="3B30FB22" w14:textId="77777777" w:rsidR="001658E0" w:rsidRDefault="00124F6E">
            <w:p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 w:hint="eastAsia"/>
              </w:rPr>
              <w:t>13</w:t>
            </w:r>
            <w:r>
              <w:rPr>
                <w:rFonts w:eastAsia="楷体" w:cs="Arial"/>
              </w:rPr>
              <w:t>页）</w:t>
            </w:r>
          </w:p>
        </w:tc>
      </w:tr>
      <w:tr w:rsidR="001658E0" w14:paraId="7FC40DD9" w14:textId="77777777">
        <w:trPr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4370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V</w:t>
            </w:r>
            <w:r>
              <w:rPr>
                <w:rFonts w:eastAsia="楷体" w:cs="Arial"/>
              </w:rPr>
              <w:t>1.0</w:t>
            </w:r>
            <w:r>
              <w:rPr>
                <w:rFonts w:eastAsia="楷体" w:cs="Arial" w:hint="eastAsia"/>
              </w:rPr>
              <w:t>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21D6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FC36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</w:t>
            </w:r>
            <w:r>
              <w:rPr>
                <w:rFonts w:eastAsia="楷体" w:cs="Arial"/>
              </w:rPr>
              <w:t>021-</w:t>
            </w:r>
            <w:r>
              <w:rPr>
                <w:rFonts w:eastAsia="楷体" w:cs="Arial" w:hint="eastAsia"/>
              </w:rPr>
              <w:t>7</w:t>
            </w:r>
            <w:r>
              <w:rPr>
                <w:rFonts w:eastAsia="楷体" w:cs="Arial"/>
              </w:rPr>
              <w:t>-</w:t>
            </w:r>
            <w:r>
              <w:rPr>
                <w:rFonts w:eastAsia="楷体" w:cs="Arial" w:hint="eastAsia"/>
              </w:rPr>
              <w:t>08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BEA" w14:textId="77777777" w:rsidR="001658E0" w:rsidRDefault="00124F6E"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刘戈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8A37" w14:textId="77777777" w:rsidR="001658E0" w:rsidRDefault="00124F6E">
            <w:p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1.</w:t>
            </w:r>
            <w:r>
              <w:rPr>
                <w:rFonts w:eastAsia="楷体" w:cs="Arial" w:hint="eastAsia"/>
              </w:rPr>
              <w:t>文件版本号由</w:t>
            </w:r>
            <w:r>
              <w:rPr>
                <w:rFonts w:eastAsia="楷体" w:cs="Arial" w:hint="eastAsia"/>
              </w:rPr>
              <w:t>V1.07</w:t>
            </w:r>
            <w:r>
              <w:rPr>
                <w:rFonts w:eastAsia="楷体" w:cs="Arial" w:hint="eastAsia"/>
              </w:rPr>
              <w:t>升级至</w:t>
            </w:r>
            <w:r>
              <w:rPr>
                <w:rFonts w:eastAsia="楷体" w:cs="Arial" w:hint="eastAsia"/>
              </w:rPr>
              <w:t>V1.08</w:t>
            </w:r>
          </w:p>
          <w:p w14:paraId="0E6E43B7" w14:textId="77777777" w:rsidR="001658E0" w:rsidRDefault="00124F6E">
            <w:p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2.</w:t>
            </w:r>
            <w:r>
              <w:rPr>
                <w:rFonts w:eastAsia="楷体" w:cs="Arial" w:hint="eastAsia"/>
              </w:rPr>
              <w:t>补充</w:t>
            </w:r>
            <w:r>
              <w:rPr>
                <w:rFonts w:eastAsia="楷体" w:cs="Arial" w:hint="eastAsia"/>
              </w:rPr>
              <w:t>5Freemodbus</w:t>
            </w:r>
            <w:r>
              <w:rPr>
                <w:rFonts w:eastAsia="楷体" w:cs="Arial" w:hint="eastAsia"/>
              </w:rPr>
              <w:t>读取</w:t>
            </w:r>
            <w:r>
              <w:rPr>
                <w:rFonts w:eastAsia="楷体" w:cs="Arial" w:hint="eastAsia"/>
              </w:rPr>
              <w:t>modbus</w:t>
            </w:r>
            <w:r>
              <w:rPr>
                <w:rFonts w:eastAsia="楷体" w:cs="Arial" w:hint="eastAsia"/>
              </w:rPr>
              <w:t>地址</w:t>
            </w:r>
          </w:p>
          <w:p w14:paraId="37286DE4" w14:textId="77777777" w:rsidR="001658E0" w:rsidRDefault="00124F6E">
            <w:pPr>
              <w:jc w:val="left"/>
              <w:rPr>
                <w:rFonts w:eastAsia="楷体" w:cs="Arial"/>
              </w:rPr>
            </w:pPr>
            <w:r>
              <w:rPr>
                <w:rFonts w:eastAsia="楷体" w:cs="Arial" w:hint="eastAsia"/>
              </w:rPr>
              <w:t>3.</w:t>
            </w:r>
            <w:r>
              <w:rPr>
                <w:rFonts w:eastAsia="楷体" w:cs="Arial" w:hint="eastAsia"/>
              </w:rPr>
              <w:t>新增</w:t>
            </w:r>
            <w:r>
              <w:rPr>
                <w:rFonts w:eastAsia="楷体" w:cs="Arial" w:hint="eastAsia"/>
              </w:rPr>
              <w:t>03</w:t>
            </w:r>
            <w:r>
              <w:rPr>
                <w:rFonts w:eastAsia="楷体" w:cs="Arial" w:hint="eastAsia"/>
              </w:rPr>
              <w:t>功能码读取故障</w:t>
            </w:r>
            <w:r>
              <w:rPr>
                <w:rFonts w:eastAsia="楷体" w:cs="Arial" w:hint="eastAsia"/>
              </w:rPr>
              <w:t>IO</w:t>
            </w:r>
            <w:r>
              <w:rPr>
                <w:rFonts w:eastAsia="楷体" w:cs="Arial" w:hint="eastAsia"/>
              </w:rPr>
              <w:t>量</w:t>
            </w:r>
          </w:p>
          <w:p w14:paraId="250C9653" w14:textId="77777777" w:rsidR="001658E0" w:rsidRDefault="001658E0">
            <w:pPr>
              <w:jc w:val="left"/>
              <w:rPr>
                <w:rFonts w:eastAsia="楷体" w:cs="Arial"/>
              </w:rPr>
            </w:pPr>
          </w:p>
          <w:p w14:paraId="6EEFC777" w14:textId="77777777" w:rsidR="001658E0" w:rsidRDefault="00124F6E">
            <w:p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eastAsia="楷体" w:cs="Arial" w:hint="eastAsia"/>
              </w:rPr>
              <w:t>13</w:t>
            </w:r>
            <w:r>
              <w:rPr>
                <w:rFonts w:eastAsia="楷体" w:cs="Arial"/>
              </w:rPr>
              <w:t>页）</w:t>
            </w:r>
          </w:p>
        </w:tc>
      </w:tr>
    </w:tbl>
    <w:p w14:paraId="1F543425" w14:textId="77777777" w:rsidR="001658E0" w:rsidRDefault="00124F6E">
      <w:r>
        <w:br w:type="page"/>
      </w:r>
    </w:p>
    <w:sdt>
      <w:sdtPr>
        <w:rPr>
          <w:rFonts w:eastAsia="楷体" w:hint="eastAsia"/>
          <w:b/>
          <w:bCs/>
          <w:kern w:val="28"/>
          <w:sz w:val="44"/>
          <w:szCs w:val="32"/>
          <w:lang w:val="zh-CN"/>
        </w:rPr>
        <w:id w:val="545641123"/>
        <w:docPartObj>
          <w:docPartGallery w:val="Table of Contents"/>
          <w:docPartUnique/>
        </w:docPartObj>
      </w:sdtPr>
      <w:sdtEndPr/>
      <w:sdtContent>
        <w:p w14:paraId="7C614215" w14:textId="77777777" w:rsidR="001658E0" w:rsidRDefault="00124F6E">
          <w:pPr>
            <w:jc w:val="center"/>
            <w:rPr>
              <w:rFonts w:eastAsia="楷体"/>
              <w:b/>
              <w:bCs/>
              <w:kern w:val="28"/>
              <w:sz w:val="44"/>
              <w:szCs w:val="32"/>
            </w:rPr>
          </w:pPr>
          <w:r>
            <w:rPr>
              <w:rFonts w:eastAsia="楷体" w:hint="eastAsia"/>
              <w:b/>
              <w:bCs/>
              <w:kern w:val="28"/>
              <w:sz w:val="44"/>
              <w:szCs w:val="32"/>
            </w:rPr>
            <w:t>目录</w:t>
          </w:r>
        </w:p>
        <w:p w14:paraId="3A312D3E" w14:textId="77777777" w:rsidR="001658E0" w:rsidRDefault="00124F6E">
          <w:pPr>
            <w:pStyle w:val="TOC10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r>
            <w:rPr>
              <w:rFonts w:hint="eastAsia"/>
            </w:rP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75790007" w:history="1">
            <w:r>
              <w:rPr>
                <w:rStyle w:val="af1"/>
              </w:rPr>
              <w:t xml:space="preserve">1 </w:t>
            </w:r>
            <w:r>
              <w:rPr>
                <w:rStyle w:val="af1"/>
              </w:rPr>
              <w:t>说明</w:t>
            </w:r>
            <w:r>
              <w:tab/>
            </w:r>
            <w:r>
              <w:fldChar w:fldCharType="begin"/>
            </w:r>
            <w:r>
              <w:instrText xml:space="preserve"> PAGEREF _Toc75790007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BA1890E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08" w:history="1">
            <w:r w:rsidR="00124F6E">
              <w:rPr>
                <w:rStyle w:val="af1"/>
              </w:rPr>
              <w:t xml:space="preserve">1.1 </w:t>
            </w:r>
            <w:r w:rsidR="00124F6E">
              <w:rPr>
                <w:rStyle w:val="af1"/>
              </w:rPr>
              <w:t>参考依据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_Toc75790008 \h </w:instrText>
            </w:r>
            <w:r w:rsidR="00124F6E">
              <w:fldChar w:fldCharType="separate"/>
            </w:r>
            <w:r w:rsidR="00124F6E">
              <w:t>1</w:t>
            </w:r>
            <w:r w:rsidR="00124F6E">
              <w:fldChar w:fldCharType="end"/>
            </w:r>
          </w:hyperlink>
        </w:p>
        <w:p w14:paraId="4F139648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09" w:history="1">
            <w:r w:rsidR="00124F6E">
              <w:rPr>
                <w:rStyle w:val="af1"/>
              </w:rPr>
              <w:t xml:space="preserve">1.2 </w:t>
            </w:r>
            <w:r w:rsidR="00124F6E">
              <w:rPr>
                <w:rStyle w:val="af1"/>
              </w:rPr>
              <w:t>串口参数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_Toc75790009 \h </w:instrText>
            </w:r>
            <w:r w:rsidR="00124F6E">
              <w:fldChar w:fldCharType="separate"/>
            </w:r>
            <w:r w:rsidR="00124F6E">
              <w:t>1</w:t>
            </w:r>
            <w:r w:rsidR="00124F6E">
              <w:fldChar w:fldCharType="end"/>
            </w:r>
          </w:hyperlink>
        </w:p>
        <w:p w14:paraId="3D792AD6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0" w:history="1">
            <w:r w:rsidR="00124F6E">
              <w:rPr>
                <w:rStyle w:val="af1"/>
              </w:rPr>
              <w:t xml:space="preserve">1.3 </w:t>
            </w:r>
            <w:r w:rsidR="00124F6E">
              <w:rPr>
                <w:rStyle w:val="af1"/>
              </w:rPr>
              <w:t>有效地址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_Toc75790010 \h </w:instrText>
            </w:r>
            <w:r w:rsidR="00124F6E">
              <w:fldChar w:fldCharType="separate"/>
            </w:r>
            <w:r w:rsidR="00124F6E">
              <w:t>1</w:t>
            </w:r>
            <w:r w:rsidR="00124F6E">
              <w:fldChar w:fldCharType="end"/>
            </w:r>
          </w:hyperlink>
        </w:p>
        <w:p w14:paraId="6C6D360C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1" w:history="1">
            <w:r w:rsidR="00124F6E">
              <w:rPr>
                <w:rStyle w:val="af1"/>
              </w:rPr>
              <w:t xml:space="preserve">1.4 </w:t>
            </w:r>
            <w:r w:rsidR="00124F6E">
              <w:rPr>
                <w:rStyle w:val="af1"/>
              </w:rPr>
              <w:t>失效策略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_Toc75790011 \h </w:instrText>
            </w:r>
            <w:r w:rsidR="00124F6E">
              <w:fldChar w:fldCharType="separate"/>
            </w:r>
            <w:r w:rsidR="00124F6E">
              <w:t>1</w:t>
            </w:r>
            <w:r w:rsidR="00124F6E">
              <w:fldChar w:fldCharType="end"/>
            </w:r>
          </w:hyperlink>
        </w:p>
        <w:p w14:paraId="34BF5030" w14:textId="77777777" w:rsidR="001658E0" w:rsidRDefault="004845C0">
          <w:pPr>
            <w:pStyle w:val="TOC10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2" w:history="1">
            <w:r w:rsidR="00124F6E">
              <w:rPr>
                <w:rStyle w:val="af1"/>
              </w:rPr>
              <w:t xml:space="preserve">2 </w:t>
            </w:r>
            <w:r w:rsidR="00124F6E">
              <w:rPr>
                <w:rStyle w:val="af1"/>
              </w:rPr>
              <w:t>传输模式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_Toc75790012 \h </w:instrText>
            </w:r>
            <w:r w:rsidR="00124F6E">
              <w:fldChar w:fldCharType="separate"/>
            </w:r>
            <w:r w:rsidR="00124F6E">
              <w:t>1</w:t>
            </w:r>
            <w:r w:rsidR="00124F6E">
              <w:fldChar w:fldCharType="end"/>
            </w:r>
          </w:hyperlink>
        </w:p>
        <w:p w14:paraId="2A741595" w14:textId="77777777" w:rsidR="001658E0" w:rsidRDefault="004845C0">
          <w:pPr>
            <w:pStyle w:val="TOC10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3" w:history="1">
            <w:r w:rsidR="00124F6E">
              <w:rPr>
                <w:rStyle w:val="af1"/>
              </w:rPr>
              <w:t xml:space="preserve">3 </w:t>
            </w:r>
            <w:r w:rsidR="00124F6E">
              <w:rPr>
                <w:rStyle w:val="af1"/>
              </w:rPr>
              <w:t>功能码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_Toc75790013 \h </w:instrText>
            </w:r>
            <w:r w:rsidR="00124F6E">
              <w:fldChar w:fldCharType="separate"/>
            </w:r>
            <w:r w:rsidR="00124F6E">
              <w:t>1</w:t>
            </w:r>
            <w:r w:rsidR="00124F6E">
              <w:fldChar w:fldCharType="end"/>
            </w:r>
          </w:hyperlink>
        </w:p>
        <w:p w14:paraId="426CCE4B" w14:textId="77777777" w:rsidR="001658E0" w:rsidRDefault="004845C0">
          <w:pPr>
            <w:pStyle w:val="TOC10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4" w:history="1">
            <w:r w:rsidR="00124F6E">
              <w:rPr>
                <w:rStyle w:val="af1"/>
              </w:rPr>
              <w:t xml:space="preserve">4 </w:t>
            </w:r>
            <w:r w:rsidR="00124F6E">
              <w:rPr>
                <w:rStyle w:val="af1"/>
              </w:rPr>
              <w:t>单帧格式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_Toc75790014 \h </w:instrText>
            </w:r>
            <w:r w:rsidR="00124F6E">
              <w:fldChar w:fldCharType="separate"/>
            </w:r>
            <w:r w:rsidR="00124F6E">
              <w:t>2</w:t>
            </w:r>
            <w:r w:rsidR="00124F6E">
              <w:fldChar w:fldCharType="end"/>
            </w:r>
          </w:hyperlink>
        </w:p>
        <w:p w14:paraId="6332F2ED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5" w:history="1">
            <w:r w:rsidR="00124F6E">
              <w:rPr>
                <w:rStyle w:val="af1"/>
              </w:rPr>
              <w:t xml:space="preserve">4.1 </w:t>
            </w:r>
            <w:r w:rsidR="00124F6E">
              <w:rPr>
                <w:rStyle w:val="af1"/>
              </w:rPr>
              <w:t>主站</w:t>
            </w:r>
            <w:r w:rsidR="00124F6E">
              <w:rPr>
                <w:rStyle w:val="af1"/>
              </w:rPr>
              <w:t>→</w:t>
            </w:r>
            <w:r w:rsidR="00124F6E">
              <w:rPr>
                <w:rStyle w:val="af1"/>
              </w:rPr>
              <w:t>从站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_Toc75790015 \h </w:instrText>
            </w:r>
            <w:r w:rsidR="00124F6E">
              <w:fldChar w:fldCharType="separate"/>
            </w:r>
            <w:r w:rsidR="00124F6E">
              <w:t>2</w:t>
            </w:r>
            <w:r w:rsidR="00124F6E">
              <w:fldChar w:fldCharType="end"/>
            </w:r>
          </w:hyperlink>
        </w:p>
        <w:p w14:paraId="349E6C94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6" w:history="1">
            <w:r w:rsidR="00124F6E">
              <w:rPr>
                <w:rStyle w:val="af1"/>
              </w:rPr>
              <w:t xml:space="preserve">4.2 </w:t>
            </w:r>
            <w:r w:rsidR="00124F6E">
              <w:rPr>
                <w:rStyle w:val="af1"/>
              </w:rPr>
              <w:t>从站</w:t>
            </w:r>
            <w:r w:rsidR="00124F6E">
              <w:rPr>
                <w:rStyle w:val="af1"/>
              </w:rPr>
              <w:t>→</w:t>
            </w:r>
            <w:r w:rsidR="00124F6E">
              <w:rPr>
                <w:rStyle w:val="af1"/>
              </w:rPr>
              <w:t>主站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_Toc75790016 \h </w:instrText>
            </w:r>
            <w:r w:rsidR="00124F6E">
              <w:fldChar w:fldCharType="separate"/>
            </w:r>
            <w:r w:rsidR="00124F6E">
              <w:t>2</w:t>
            </w:r>
            <w:r w:rsidR="00124F6E">
              <w:fldChar w:fldCharType="end"/>
            </w:r>
          </w:hyperlink>
        </w:p>
        <w:p w14:paraId="3CB8349F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7" w:history="1">
            <w:r w:rsidR="00124F6E">
              <w:rPr>
                <w:rStyle w:val="af1"/>
              </w:rPr>
              <w:t xml:space="preserve">4.3 </w:t>
            </w:r>
            <w:r w:rsidR="00124F6E">
              <w:rPr>
                <w:rStyle w:val="af1"/>
              </w:rPr>
              <w:t>下发参数列表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_Toc75790017 \h </w:instrText>
            </w:r>
            <w:r w:rsidR="00124F6E">
              <w:fldChar w:fldCharType="separate"/>
            </w:r>
            <w:r w:rsidR="00124F6E">
              <w:t>2</w:t>
            </w:r>
            <w:r w:rsidR="00124F6E">
              <w:fldChar w:fldCharType="end"/>
            </w:r>
          </w:hyperlink>
        </w:p>
        <w:p w14:paraId="01C77CDA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8" w:history="1">
            <w:r w:rsidR="00124F6E">
              <w:rPr>
                <w:rStyle w:val="af1"/>
              </w:rPr>
              <w:t xml:space="preserve">4.4 </w:t>
            </w:r>
            <w:r w:rsidR="00124F6E">
              <w:rPr>
                <w:rStyle w:val="af1"/>
              </w:rPr>
              <w:t>上传参数列表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_Toc75790018 \h </w:instrText>
            </w:r>
            <w:r w:rsidR="00124F6E">
              <w:fldChar w:fldCharType="separate"/>
            </w:r>
            <w:r w:rsidR="00124F6E">
              <w:t>3</w:t>
            </w:r>
            <w:r w:rsidR="00124F6E">
              <w:fldChar w:fldCharType="end"/>
            </w:r>
          </w:hyperlink>
        </w:p>
        <w:p w14:paraId="5D0D5670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19" w:history="1">
            <w:r w:rsidR="00124F6E">
              <w:rPr>
                <w:rStyle w:val="af1"/>
              </w:rPr>
              <w:t xml:space="preserve">4.5 </w:t>
            </w:r>
            <w:r w:rsidR="00124F6E">
              <w:rPr>
                <w:rStyle w:val="af1"/>
              </w:rPr>
              <w:t>示例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_Toc75790019 \h </w:instrText>
            </w:r>
            <w:r w:rsidR="00124F6E">
              <w:fldChar w:fldCharType="separate"/>
            </w:r>
            <w:r w:rsidR="00124F6E">
              <w:t>4</w:t>
            </w:r>
            <w:r w:rsidR="00124F6E">
              <w:fldChar w:fldCharType="end"/>
            </w:r>
          </w:hyperlink>
        </w:p>
        <w:p w14:paraId="63B9FD13" w14:textId="77777777" w:rsidR="001658E0" w:rsidRDefault="004845C0">
          <w:pPr>
            <w:pStyle w:val="TOC10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20" w:history="1">
            <w:r w:rsidR="00124F6E">
              <w:rPr>
                <w:rStyle w:val="af1"/>
              </w:rPr>
              <w:t>5 Freemodbus</w:t>
            </w:r>
            <w:r w:rsidR="00124F6E">
              <w:rPr>
                <w:rStyle w:val="af1"/>
              </w:rPr>
              <w:t>功能码格式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_Toc75790020 \h </w:instrText>
            </w:r>
            <w:r w:rsidR="00124F6E">
              <w:fldChar w:fldCharType="separate"/>
            </w:r>
            <w:r w:rsidR="00124F6E">
              <w:t>4</w:t>
            </w:r>
            <w:r w:rsidR="00124F6E">
              <w:fldChar w:fldCharType="end"/>
            </w:r>
          </w:hyperlink>
        </w:p>
        <w:p w14:paraId="712EB271" w14:textId="77777777" w:rsidR="001658E0" w:rsidRDefault="004845C0">
          <w:pPr>
            <w:pStyle w:val="TOC10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21" w:history="1">
            <w:r w:rsidR="00124F6E">
              <w:rPr>
                <w:rStyle w:val="af1"/>
              </w:rPr>
              <w:t xml:space="preserve">6 </w:t>
            </w:r>
            <w:r w:rsidR="00124F6E">
              <w:rPr>
                <w:rStyle w:val="af1"/>
              </w:rPr>
              <w:t>异常处理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_Toc75790021 \h </w:instrText>
            </w:r>
            <w:r w:rsidR="00124F6E">
              <w:fldChar w:fldCharType="separate"/>
            </w:r>
            <w:r w:rsidR="00124F6E">
              <w:t>4</w:t>
            </w:r>
            <w:r w:rsidR="00124F6E">
              <w:fldChar w:fldCharType="end"/>
            </w:r>
          </w:hyperlink>
        </w:p>
        <w:p w14:paraId="27809283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22" w:history="1">
            <w:r w:rsidR="00124F6E">
              <w:rPr>
                <w:rStyle w:val="af1"/>
              </w:rPr>
              <w:t xml:space="preserve">6.1 </w:t>
            </w:r>
            <w:r w:rsidR="00124F6E">
              <w:rPr>
                <w:rStyle w:val="af1"/>
              </w:rPr>
              <w:t>接收非法</w:t>
            </w:r>
            <w:r w:rsidR="00124F6E">
              <w:rPr>
                <w:rStyle w:val="af1"/>
              </w:rPr>
              <w:t>/</w:t>
            </w:r>
            <w:r w:rsidR="00124F6E">
              <w:rPr>
                <w:rStyle w:val="af1"/>
              </w:rPr>
              <w:t>异常数据后应答格式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_Toc75790022 \h </w:instrText>
            </w:r>
            <w:r w:rsidR="00124F6E">
              <w:fldChar w:fldCharType="separate"/>
            </w:r>
            <w:r w:rsidR="00124F6E">
              <w:t>4</w:t>
            </w:r>
            <w:r w:rsidR="00124F6E">
              <w:fldChar w:fldCharType="end"/>
            </w:r>
          </w:hyperlink>
        </w:p>
        <w:p w14:paraId="0A817001" w14:textId="77777777" w:rsidR="001658E0" w:rsidRDefault="004845C0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/>
              <w:color w:val="auto"/>
              <w:szCs w:val="22"/>
            </w:rPr>
          </w:pPr>
          <w:hyperlink w:anchor="_Toc75790023" w:history="1">
            <w:r w:rsidR="00124F6E">
              <w:rPr>
                <w:rStyle w:val="af1"/>
              </w:rPr>
              <w:t xml:space="preserve">6.2 </w:t>
            </w:r>
            <w:r w:rsidR="00124F6E">
              <w:rPr>
                <w:rStyle w:val="af1"/>
              </w:rPr>
              <w:t>功能码说明</w:t>
            </w:r>
            <w:r w:rsidR="00124F6E">
              <w:tab/>
            </w:r>
            <w:r w:rsidR="00124F6E">
              <w:fldChar w:fldCharType="begin"/>
            </w:r>
            <w:r w:rsidR="00124F6E">
              <w:instrText xml:space="preserve"> PAGEREF _Toc75790023 \h </w:instrText>
            </w:r>
            <w:r w:rsidR="00124F6E">
              <w:fldChar w:fldCharType="separate"/>
            </w:r>
            <w:r w:rsidR="00124F6E">
              <w:t>4</w:t>
            </w:r>
            <w:r w:rsidR="00124F6E">
              <w:fldChar w:fldCharType="end"/>
            </w:r>
          </w:hyperlink>
        </w:p>
        <w:p w14:paraId="22B2839F" w14:textId="77777777" w:rsidR="001658E0" w:rsidRDefault="00124F6E">
          <w:r>
            <w:rPr>
              <w:rFonts w:hint="eastAsia"/>
              <w:bCs/>
            </w:rPr>
            <w:fldChar w:fldCharType="end"/>
          </w:r>
        </w:p>
      </w:sdtContent>
    </w:sdt>
    <w:p w14:paraId="35703983" w14:textId="77777777" w:rsidR="001658E0" w:rsidRDefault="001658E0">
      <w:pPr>
        <w:sectPr w:rsidR="001658E0">
          <w:headerReference w:type="default" r:id="rId12"/>
          <w:footerReference w:type="default" r:id="rId13"/>
          <w:pgSz w:w="11906" w:h="16838"/>
          <w:pgMar w:top="851" w:right="851" w:bottom="851" w:left="851" w:header="851" w:footer="992" w:gutter="0"/>
          <w:pgNumType w:fmt="lowerRoman" w:start="1"/>
          <w:cols w:space="425"/>
          <w:docGrid w:type="lines" w:linePitch="312"/>
        </w:sectPr>
      </w:pPr>
    </w:p>
    <w:p w14:paraId="2D5B2CC2" w14:textId="77777777" w:rsidR="001658E0" w:rsidRDefault="00124F6E">
      <w:pPr>
        <w:pStyle w:val="1"/>
      </w:pPr>
      <w:bookmarkStart w:id="2" w:name="_Toc4717"/>
      <w:bookmarkStart w:id="3" w:name="_Toc1183"/>
      <w:bookmarkStart w:id="4" w:name="_Toc26950"/>
      <w:bookmarkStart w:id="5" w:name="_Toc75790007"/>
      <w:r>
        <w:rPr>
          <w:rFonts w:hint="eastAsia"/>
        </w:rPr>
        <w:lastRenderedPageBreak/>
        <w:t>说明</w:t>
      </w:r>
      <w:bookmarkEnd w:id="2"/>
      <w:bookmarkEnd w:id="3"/>
      <w:bookmarkEnd w:id="4"/>
      <w:bookmarkEnd w:id="5"/>
    </w:p>
    <w:p w14:paraId="1DD0E3F9" w14:textId="77777777" w:rsidR="001658E0" w:rsidRDefault="00124F6E">
      <w:pPr>
        <w:pStyle w:val="2"/>
      </w:pPr>
      <w:bookmarkStart w:id="6" w:name="_Toc8130"/>
      <w:bookmarkStart w:id="7" w:name="_Toc15002"/>
      <w:bookmarkStart w:id="8" w:name="_Toc75790008"/>
      <w:bookmarkStart w:id="9" w:name="_Toc24974"/>
      <w:r>
        <w:rPr>
          <w:rFonts w:hint="eastAsia"/>
        </w:rPr>
        <w:t>参考依据</w:t>
      </w:r>
      <w:bookmarkEnd w:id="6"/>
      <w:bookmarkEnd w:id="7"/>
      <w:bookmarkEnd w:id="8"/>
      <w:bookmarkEnd w:id="9"/>
    </w:p>
    <w:p w14:paraId="71C68499" w14:textId="77777777" w:rsidR="001658E0" w:rsidRDefault="00124F6E">
      <w:pPr>
        <w:pStyle w:val="a1"/>
        <w:ind w:firstLine="420"/>
      </w:pPr>
      <w:r>
        <w:rPr>
          <w:rFonts w:hint="eastAsia"/>
        </w:rPr>
        <w:t>本协议基于</w:t>
      </w:r>
      <w:r>
        <w:rPr>
          <w:rFonts w:hint="eastAsia"/>
        </w:rPr>
        <w:t>Modbus-RTU</w:t>
      </w:r>
      <w:r>
        <w:rPr>
          <w:rFonts w:hint="eastAsia"/>
        </w:rPr>
        <w:t>报文标准协议修订。</w:t>
      </w:r>
    </w:p>
    <w:p w14:paraId="67D9C3D0" w14:textId="77777777" w:rsidR="001658E0" w:rsidRDefault="00124F6E">
      <w:pPr>
        <w:pStyle w:val="2"/>
      </w:pPr>
      <w:bookmarkStart w:id="10" w:name="_Toc75790009"/>
      <w:bookmarkStart w:id="11" w:name="_Toc10608"/>
      <w:bookmarkStart w:id="12" w:name="_Toc31209"/>
      <w:bookmarkStart w:id="13" w:name="_Toc16055"/>
      <w:r>
        <w:rPr>
          <w:rFonts w:hint="eastAsia"/>
        </w:rPr>
        <w:t>串口参数</w:t>
      </w:r>
      <w:bookmarkEnd w:id="10"/>
      <w:bookmarkEnd w:id="11"/>
      <w:bookmarkEnd w:id="12"/>
      <w:bookmarkEnd w:id="13"/>
    </w:p>
    <w:p w14:paraId="2839E180" w14:textId="77777777" w:rsidR="001658E0" w:rsidRDefault="00124F6E">
      <w:pPr>
        <w:pStyle w:val="a1"/>
        <w:ind w:firstLine="420"/>
      </w:pPr>
      <w:r>
        <w:rPr>
          <w:rFonts w:hint="eastAsia"/>
        </w:rPr>
        <w:t>波特率</w:t>
      </w:r>
      <w:r>
        <w:t>19200bps</w:t>
      </w:r>
    </w:p>
    <w:p w14:paraId="4F8CA44C" w14:textId="77777777" w:rsidR="001658E0" w:rsidRDefault="00124F6E">
      <w:pPr>
        <w:pStyle w:val="a1"/>
        <w:ind w:firstLine="420"/>
      </w:pPr>
      <w:r>
        <w:rPr>
          <w:rFonts w:hint="eastAsia"/>
        </w:rPr>
        <w:t>1</w:t>
      </w:r>
      <w:r>
        <w:rPr>
          <w:rFonts w:hint="eastAsia"/>
        </w:rPr>
        <w:t>起始位，</w:t>
      </w:r>
      <w:r>
        <w:rPr>
          <w:rFonts w:hint="eastAsia"/>
        </w:rPr>
        <w:t>8</w:t>
      </w:r>
      <w:r>
        <w:rPr>
          <w:rFonts w:hint="eastAsia"/>
        </w:rPr>
        <w:t>数据位，无校验，</w:t>
      </w:r>
      <w:r>
        <w:rPr>
          <w:rFonts w:hint="eastAsia"/>
        </w:rPr>
        <w:t>1</w:t>
      </w:r>
      <w:r>
        <w:rPr>
          <w:rFonts w:hint="eastAsia"/>
        </w:rPr>
        <w:t>停止位</w:t>
      </w:r>
    </w:p>
    <w:p w14:paraId="6187C54F" w14:textId="77777777" w:rsidR="001658E0" w:rsidRDefault="00124F6E">
      <w:pPr>
        <w:pStyle w:val="2"/>
      </w:pPr>
      <w:bookmarkStart w:id="14" w:name="_Toc75790010"/>
      <w:r>
        <w:rPr>
          <w:rFonts w:hint="eastAsia"/>
        </w:rPr>
        <w:t>有效地址</w:t>
      </w:r>
      <w:bookmarkEnd w:id="14"/>
    </w:p>
    <w:p w14:paraId="30A94F67" w14:textId="77777777" w:rsidR="001658E0" w:rsidRDefault="00124F6E">
      <w:pPr>
        <w:pStyle w:val="a1"/>
        <w:ind w:firstLine="420"/>
      </w:pPr>
      <w:r>
        <w:rPr>
          <w:rFonts w:hint="eastAsia"/>
        </w:rPr>
        <w:t>风机控制器的地址范围为</w:t>
      </w:r>
      <w:r>
        <w:rPr>
          <w:rFonts w:hint="eastAsia"/>
        </w:rPr>
        <w:t>0x</w:t>
      </w:r>
      <w:r>
        <w:t>21</w:t>
      </w:r>
      <w:r>
        <w:rPr>
          <w:rFonts w:hint="eastAsia"/>
        </w:rPr>
        <w:t>~</w:t>
      </w:r>
      <w:r>
        <w:t>0</w:t>
      </w:r>
      <w:r>
        <w:rPr>
          <w:rFonts w:hint="eastAsia"/>
        </w:rPr>
        <w:t>x</w:t>
      </w:r>
      <w:r>
        <w:t>28</w:t>
      </w:r>
      <w:r>
        <w:rPr>
          <w:rFonts w:hint="eastAsia"/>
        </w:rPr>
        <w:t>，共</w:t>
      </w:r>
      <w:r>
        <w:rPr>
          <w:rFonts w:hint="eastAsia"/>
        </w:rPr>
        <w:t>8</w:t>
      </w:r>
      <w:r>
        <w:rPr>
          <w:rFonts w:hint="eastAsia"/>
        </w:rPr>
        <w:t>个连续的实际设备物理地址。</w:t>
      </w:r>
    </w:p>
    <w:p w14:paraId="6A57E4E1" w14:textId="77777777" w:rsidR="001658E0" w:rsidRDefault="00124F6E">
      <w:pPr>
        <w:pStyle w:val="a1"/>
        <w:ind w:firstLine="420"/>
      </w:pPr>
      <w:r>
        <w:rPr>
          <w:rFonts w:hint="eastAsia"/>
        </w:rPr>
        <w:t>风机控制器需要预留</w:t>
      </w:r>
      <w:r>
        <w:rPr>
          <w:rFonts w:hint="eastAsia"/>
        </w:rPr>
        <w:t>0x</w:t>
      </w:r>
      <w:r>
        <w:t>20</w:t>
      </w:r>
      <w:r>
        <w:rPr>
          <w:rFonts w:hint="eastAsia"/>
        </w:rPr>
        <w:t>~</w:t>
      </w:r>
      <w:r>
        <w:t>0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F</w:t>
      </w:r>
      <w:r>
        <w:rPr>
          <w:rFonts w:hint="eastAsia"/>
        </w:rPr>
        <w:t>范围的设备物理地址，除了实际的设备物理地址，另外部分的虚拟设备物理地址用于广播、调试、在线升级、下载数据等目的（配合上位机</w:t>
      </w:r>
      <w:r>
        <w:rPr>
          <w:rFonts w:hint="eastAsia"/>
        </w:rPr>
        <w:t>PTU</w:t>
      </w:r>
      <w:r>
        <w:rPr>
          <w:rFonts w:hint="eastAsia"/>
        </w:rPr>
        <w:t>使用）。</w:t>
      </w:r>
    </w:p>
    <w:p w14:paraId="48F469FF" w14:textId="77777777" w:rsidR="001658E0" w:rsidRDefault="00124F6E">
      <w:pPr>
        <w:ind w:firstLineChars="200" w:firstLine="420"/>
        <w:jc w:val="left"/>
        <w:rPr>
          <w:rFonts w:ascii="宋体" w:hAnsi="宋体" w:cs="宋体"/>
          <w:kern w:val="0"/>
          <w:lang w:bidi="ar"/>
        </w:rPr>
      </w:pPr>
      <w:r>
        <w:rPr>
          <w:rFonts w:ascii="宋体" w:hAnsi="宋体" w:cs="宋体" w:hint="eastAsia"/>
          <w:kern w:val="0"/>
          <w:lang w:bidi="ar"/>
        </w:rPr>
        <w:t>物理地址设定说明：从站地址根据硬线配置状态决定，取地址池（</w:t>
      </w:r>
      <w:r>
        <w:rPr>
          <w:rFonts w:cs="Arial"/>
          <w:kern w:val="0"/>
          <w:lang w:bidi="ar"/>
        </w:rPr>
        <w:t xml:space="preserve">0x21 </w:t>
      </w:r>
      <w:r>
        <w:rPr>
          <w:rFonts w:cs="Arial" w:hint="eastAsia"/>
          <w:kern w:val="0"/>
          <w:lang w:bidi="ar"/>
        </w:rPr>
        <w:t>~</w:t>
      </w:r>
      <w:r>
        <w:rPr>
          <w:rFonts w:cs="Arial"/>
          <w:kern w:val="0"/>
          <w:lang w:bidi="ar"/>
        </w:rPr>
        <w:t xml:space="preserve"> 0x28</w:t>
      </w:r>
      <w:r>
        <w:rPr>
          <w:rFonts w:ascii="宋体" w:hAnsi="宋体" w:cs="宋体" w:hint="eastAsia"/>
          <w:kern w:val="0"/>
          <w:lang w:bidi="ar"/>
        </w:rPr>
        <w:t>），采用DC110v供电配置地址，DC110-为地址线公共端，DC110+高电位为地址有效位，配置如下：</w:t>
      </w:r>
    </w:p>
    <w:tbl>
      <w:tblPr>
        <w:tblStyle w:val="af"/>
        <w:tblW w:w="10020" w:type="dxa"/>
        <w:tblLayout w:type="fixed"/>
        <w:tblLook w:val="04A0" w:firstRow="1" w:lastRow="0" w:firstColumn="1" w:lastColumn="0" w:noHBand="0" w:noVBand="1"/>
      </w:tblPr>
      <w:tblGrid>
        <w:gridCol w:w="1002"/>
        <w:gridCol w:w="1002"/>
        <w:gridCol w:w="1002"/>
        <w:gridCol w:w="1002"/>
        <w:gridCol w:w="1001"/>
        <w:gridCol w:w="1001"/>
        <w:gridCol w:w="1002"/>
        <w:gridCol w:w="1002"/>
        <w:gridCol w:w="1004"/>
        <w:gridCol w:w="1002"/>
      </w:tblGrid>
      <w:tr w:rsidR="001658E0" w14:paraId="2DCACDDD" w14:textId="77777777">
        <w:trPr>
          <w:trHeight w:val="357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639348CE" w14:textId="77777777" w:rsidR="001658E0" w:rsidRDefault="001658E0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</w:p>
        </w:tc>
        <w:tc>
          <w:tcPr>
            <w:tcW w:w="3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245CF9A1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地址线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1DE15375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从站</w:t>
            </w:r>
          </w:p>
          <w:p w14:paraId="684B6B4B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地址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30601A80" w14:textId="77777777" w:rsidR="001658E0" w:rsidRDefault="001658E0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</w:p>
        </w:tc>
        <w:tc>
          <w:tcPr>
            <w:tcW w:w="3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71E57CCF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地址线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0BF20903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从站</w:t>
            </w:r>
          </w:p>
          <w:p w14:paraId="5F507CA6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地址</w:t>
            </w:r>
          </w:p>
        </w:tc>
      </w:tr>
      <w:tr w:rsidR="001658E0" w14:paraId="2A0B0A4E" w14:textId="77777777">
        <w:trPr>
          <w:trHeight w:val="357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58485DCB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序号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6B430BA9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AD1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06234736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AD2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126F9CFD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AD3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5C7E" w14:textId="77777777" w:rsidR="001658E0" w:rsidRDefault="001658E0">
            <w:pPr>
              <w:jc w:val="left"/>
              <w:rPr>
                <w:rFonts w:ascii="宋体" w:hAnsi="宋体" w:cs="宋体"/>
                <w:b/>
                <w:bCs/>
                <w:kern w:val="0"/>
                <w:lang w:bidi="ar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46772BA9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序号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64D2BCB9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AD1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039EE63E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AD2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14:paraId="01F3949F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AD3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3ECC" w14:textId="77777777" w:rsidR="001658E0" w:rsidRDefault="001658E0">
            <w:pPr>
              <w:jc w:val="left"/>
              <w:rPr>
                <w:rFonts w:ascii="宋体" w:hAnsi="宋体" w:cs="宋体"/>
                <w:kern w:val="0"/>
                <w:lang w:bidi="ar"/>
              </w:rPr>
            </w:pPr>
          </w:p>
        </w:tc>
      </w:tr>
      <w:tr w:rsidR="001658E0" w14:paraId="4FEC367A" w14:textId="77777777">
        <w:trPr>
          <w:trHeight w:val="357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1600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B24D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0591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8476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7536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8A5B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BAEB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BEDB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D092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31ED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0x25</w:t>
            </w:r>
          </w:p>
        </w:tc>
      </w:tr>
      <w:tr w:rsidR="001658E0" w14:paraId="2BF18448" w14:textId="77777777">
        <w:trPr>
          <w:trHeight w:val="357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C269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2B1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AC8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6A7D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0351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53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0736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59E9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41CD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F636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0x26</w:t>
            </w:r>
          </w:p>
        </w:tc>
      </w:tr>
      <w:tr w:rsidR="001658E0" w14:paraId="41F0ED70" w14:textId="77777777">
        <w:trPr>
          <w:trHeight w:val="357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9200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EDA8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0FFC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1B19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8525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A80C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9267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3C2F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847B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3F5E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0x27</w:t>
            </w:r>
          </w:p>
        </w:tc>
      </w:tr>
      <w:tr w:rsidR="001658E0" w14:paraId="6931AA0F" w14:textId="77777777">
        <w:trPr>
          <w:trHeight w:val="369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B7EE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01EC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9A1F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5382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5734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297A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0105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CC2C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8607" w14:textId="77777777" w:rsidR="001658E0" w:rsidRDefault="00124F6E"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ascii="宋体" w:hAnsi="宋体" w:cs="宋体" w:hint="eastAsia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B6C7" w14:textId="77777777" w:rsidR="001658E0" w:rsidRDefault="00124F6E"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lang w:bidi="ar"/>
              </w:rPr>
              <w:t>0x28</w:t>
            </w:r>
          </w:p>
        </w:tc>
      </w:tr>
    </w:tbl>
    <w:p w14:paraId="31560360" w14:textId="77777777" w:rsidR="001658E0" w:rsidRDefault="00124F6E">
      <w:pPr>
        <w:pStyle w:val="a1"/>
        <w:ind w:firstLine="420"/>
      </w:pPr>
      <w:r>
        <w:rPr>
          <w:rFonts w:hint="eastAsia"/>
        </w:rPr>
        <w:t>如无地址线配置，则默认为</w:t>
      </w:r>
      <w:r>
        <w:rPr>
          <w:rFonts w:hint="eastAsia"/>
        </w:rPr>
        <w:t>0x</w:t>
      </w:r>
      <w:r>
        <w:t>21</w:t>
      </w:r>
      <w:r>
        <w:rPr>
          <w:rFonts w:hint="eastAsia"/>
        </w:rPr>
        <w:t>，也可以通过本通讯协议配置实际的物理地址，成功配置并存储后，每次控制器上电将自行进行配置。</w:t>
      </w:r>
    </w:p>
    <w:p w14:paraId="4BCC525D" w14:textId="77777777" w:rsidR="001658E0" w:rsidRDefault="00124F6E">
      <w:pPr>
        <w:pStyle w:val="a1"/>
        <w:ind w:firstLine="420"/>
      </w:pPr>
      <w:r>
        <w:rPr>
          <w:rFonts w:hint="eastAsia"/>
        </w:rPr>
        <w:t>如同时存在地址线配置大于</w:t>
      </w:r>
      <w:r>
        <w:rPr>
          <w:rFonts w:hint="eastAsia"/>
        </w:rPr>
        <w:t>0x</w:t>
      </w:r>
      <w:r>
        <w:t>21</w:t>
      </w:r>
      <w:r>
        <w:rPr>
          <w:rFonts w:hint="eastAsia"/>
        </w:rPr>
        <w:t>的地址和网络配置的物理地址，则优先采用地址线地址。</w:t>
      </w:r>
    </w:p>
    <w:p w14:paraId="7880A77A" w14:textId="77777777" w:rsidR="001658E0" w:rsidRDefault="00124F6E">
      <w:pPr>
        <w:pStyle w:val="2"/>
      </w:pPr>
      <w:bookmarkStart w:id="15" w:name="_Toc75790011"/>
      <w:r>
        <w:rPr>
          <w:rFonts w:hint="eastAsia"/>
        </w:rPr>
        <w:t>通讯失效策略</w:t>
      </w:r>
      <w:bookmarkEnd w:id="15"/>
    </w:p>
    <w:p w14:paraId="7AA5F086" w14:textId="77777777" w:rsidR="001658E0" w:rsidRDefault="00124F6E">
      <w:pPr>
        <w:pStyle w:val="a1"/>
        <w:ind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通信异常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B093299" w14:textId="77777777" w:rsidR="001658E0" w:rsidRDefault="00124F6E">
      <w:pPr>
        <w:pStyle w:val="a1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因异常情况导致通信失效，如超时</w:t>
      </w:r>
      <w:r>
        <w:rPr>
          <w:rFonts w:ascii="Times New Roman" w:hAnsi="Times New Roman" w:cs="Times New Roman"/>
        </w:rPr>
        <w:t>20s</w:t>
      </w:r>
      <w:r>
        <w:rPr>
          <w:rFonts w:ascii="Times New Roman" w:hAnsi="Times New Roman" w:cs="Times New Roman"/>
        </w:rPr>
        <w:t>内未接收到主机任何有效指令，则判定为通信故障，随后</w:t>
      </w:r>
      <w:r>
        <w:rPr>
          <w:rFonts w:ascii="Times New Roman" w:hAnsi="Times New Roman" w:cs="Times New Roman"/>
        </w:rPr>
        <w:t>EC</w:t>
      </w:r>
      <w:r>
        <w:rPr>
          <w:rFonts w:ascii="Times New Roman" w:hAnsi="Times New Roman" w:cs="Times New Roman"/>
        </w:rPr>
        <w:t>风机将按照</w:t>
      </w:r>
      <w:r>
        <w:t>75%</w:t>
      </w:r>
      <w:r>
        <w:t>最大转速</w:t>
      </w:r>
      <w:r>
        <w:rPr>
          <w:rFonts w:ascii="Times New Roman" w:hAnsi="Times New Roman" w:cs="Times New Roman"/>
        </w:rPr>
        <w:t>运行。</w:t>
      </w:r>
      <w:r>
        <w:rPr>
          <w:rFonts w:ascii="Times New Roman" w:hAnsi="Times New Roman" w:cs="Times New Roman" w:hint="eastAsia"/>
        </w:rPr>
        <w:t>（单独有设定的项目除外）</w:t>
      </w:r>
    </w:p>
    <w:p w14:paraId="3AE70368" w14:textId="77777777" w:rsidR="001658E0" w:rsidRDefault="00124F6E">
      <w:pPr>
        <w:pStyle w:val="1"/>
      </w:pPr>
      <w:bookmarkStart w:id="16" w:name="_Toc75790012"/>
      <w:bookmarkStart w:id="17" w:name="_Toc29550"/>
      <w:bookmarkStart w:id="18" w:name="_Toc26578"/>
      <w:r>
        <w:rPr>
          <w:rFonts w:hint="eastAsia"/>
        </w:rPr>
        <w:lastRenderedPageBreak/>
        <w:t>传输模式</w:t>
      </w:r>
      <w:bookmarkEnd w:id="16"/>
    </w:p>
    <w:p w14:paraId="4B7A6EDE" w14:textId="77777777" w:rsidR="001658E0" w:rsidRDefault="00124F6E">
      <w:pPr>
        <w:pStyle w:val="a1"/>
        <w:ind w:firstLine="420"/>
      </w:pPr>
      <w:r>
        <w:rPr>
          <w:rFonts w:hint="eastAsia"/>
        </w:rPr>
        <w:t>采用</w:t>
      </w:r>
      <w:r>
        <w:rPr>
          <w:rFonts w:hint="eastAsia"/>
        </w:rPr>
        <w:t>Modbus-RTU</w:t>
      </w:r>
      <w:r>
        <w:rPr>
          <w:rFonts w:hint="eastAsia"/>
        </w:rPr>
        <w:t>传输模式</w:t>
      </w:r>
    </w:p>
    <w:p w14:paraId="32FC1C6E" w14:textId="77777777" w:rsidR="001658E0" w:rsidRDefault="00124F6E">
      <w:pPr>
        <w:pStyle w:val="1"/>
      </w:pPr>
      <w:bookmarkStart w:id="19" w:name="_Toc75790013"/>
      <w:r>
        <w:rPr>
          <w:rFonts w:hint="eastAsia"/>
        </w:rPr>
        <w:t>功能码</w:t>
      </w:r>
      <w:bookmarkEnd w:id="19"/>
    </w:p>
    <w:p w14:paraId="0CDB8360" w14:textId="77777777" w:rsidR="001658E0" w:rsidRDefault="00124F6E">
      <w:pPr>
        <w:pStyle w:val="a1"/>
        <w:ind w:firstLine="420"/>
      </w:pPr>
      <w:r>
        <w:rPr>
          <w:rFonts w:hint="eastAsia"/>
        </w:rPr>
        <w:t>单帧格式，方式一：用户自定义功能码</w:t>
      </w:r>
      <w:r>
        <w:rPr>
          <w:rFonts w:hint="eastAsia"/>
        </w:rPr>
        <w:t>0x41</w:t>
      </w:r>
      <w:r>
        <w:rPr>
          <w:rFonts w:hint="eastAsia"/>
        </w:rPr>
        <w:t>进行单帧读写。</w:t>
      </w:r>
    </w:p>
    <w:p w14:paraId="5C4BC46D" w14:textId="77777777" w:rsidR="001658E0" w:rsidRDefault="00124F6E">
      <w:pPr>
        <w:pStyle w:val="a1"/>
        <w:ind w:firstLine="420"/>
      </w:pPr>
      <w:r>
        <w:rPr>
          <w:rFonts w:hint="eastAsia"/>
        </w:rPr>
        <w:t>多帧格式，方式二：</w:t>
      </w:r>
      <w:r>
        <w:rPr>
          <w:rFonts w:hint="eastAsia"/>
        </w:rPr>
        <w:t>freemodbus</w:t>
      </w:r>
      <w:r>
        <w:rPr>
          <w:rFonts w:hint="eastAsia"/>
        </w:rPr>
        <w:t>功能码（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t>03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t>06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t>2</w:t>
      </w:r>
      <w:r>
        <w:rPr>
          <w:rFonts w:hint="eastAsia"/>
        </w:rPr>
        <w:t>B</w:t>
      </w:r>
      <w:r>
        <w:rPr>
          <w:rFonts w:hint="eastAsia"/>
        </w:rPr>
        <w:t>）进行多帧读写。</w:t>
      </w:r>
    </w:p>
    <w:p w14:paraId="61BB7F88" w14:textId="77777777" w:rsidR="001658E0" w:rsidRDefault="00124F6E">
      <w:pPr>
        <w:pStyle w:val="a1"/>
        <w:ind w:firstLine="420"/>
      </w:pPr>
      <w:r>
        <w:rPr>
          <w:rFonts w:hint="eastAsia"/>
        </w:rPr>
        <w:t>以上两种方式兼容操作。</w:t>
      </w:r>
    </w:p>
    <w:p w14:paraId="711880DC" w14:textId="77777777" w:rsidR="001658E0" w:rsidRDefault="00124F6E">
      <w:pPr>
        <w:pStyle w:val="1"/>
      </w:pPr>
      <w:bookmarkStart w:id="20" w:name="_Toc75790014"/>
      <w:r>
        <w:rPr>
          <w:rFonts w:hint="eastAsia"/>
        </w:rPr>
        <w:t>单帧格式</w:t>
      </w:r>
      <w:bookmarkEnd w:id="20"/>
    </w:p>
    <w:p w14:paraId="54146CCF" w14:textId="77777777" w:rsidR="001658E0" w:rsidRDefault="00124F6E">
      <w:pPr>
        <w:pStyle w:val="2"/>
      </w:pPr>
      <w:bookmarkStart w:id="21" w:name="_Toc75790015"/>
      <w:r>
        <w:rPr>
          <w:rFonts w:hint="eastAsia"/>
        </w:rPr>
        <w:t>主站→从站</w:t>
      </w:r>
      <w:bookmarkEnd w:id="17"/>
      <w:bookmarkEnd w:id="18"/>
      <w:bookmarkEnd w:id="21"/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4"/>
        <w:gridCol w:w="775"/>
        <w:gridCol w:w="993"/>
        <w:gridCol w:w="775"/>
        <w:gridCol w:w="1213"/>
        <w:gridCol w:w="1431"/>
        <w:gridCol w:w="993"/>
        <w:gridCol w:w="1213"/>
        <w:gridCol w:w="1032"/>
        <w:gridCol w:w="775"/>
      </w:tblGrid>
      <w:tr w:rsidR="001658E0" w14:paraId="6367D911" w14:textId="77777777">
        <w:tc>
          <w:tcPr>
            <w:tcW w:w="487" w:type="pct"/>
            <w:vAlign w:val="center"/>
          </w:tcPr>
          <w:p w14:paraId="2E9F28D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80" w:type="pct"/>
            <w:vAlign w:val="center"/>
          </w:tcPr>
          <w:p w14:paraId="2AEE088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08C9459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80" w:type="pct"/>
            <w:vAlign w:val="center"/>
          </w:tcPr>
          <w:p w14:paraId="2C80381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 w14:paraId="4DF533C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主协议版本</w:t>
            </w:r>
          </w:p>
        </w:tc>
        <w:tc>
          <w:tcPr>
            <w:tcW w:w="702" w:type="pct"/>
            <w:vAlign w:val="center"/>
          </w:tcPr>
          <w:p w14:paraId="52CF6C0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修订协议版本</w:t>
            </w:r>
          </w:p>
        </w:tc>
        <w:tc>
          <w:tcPr>
            <w:tcW w:w="487" w:type="pct"/>
            <w:vAlign w:val="center"/>
          </w:tcPr>
          <w:p w14:paraId="7A70E8A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参数长度</w:t>
            </w:r>
          </w:p>
        </w:tc>
        <w:tc>
          <w:tcPr>
            <w:tcW w:w="595" w:type="pct"/>
            <w:vAlign w:val="center"/>
          </w:tcPr>
          <w:p w14:paraId="5899C51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下发参数</w:t>
            </w:r>
          </w:p>
        </w:tc>
        <w:tc>
          <w:tcPr>
            <w:tcW w:w="506" w:type="pct"/>
            <w:vAlign w:val="center"/>
          </w:tcPr>
          <w:p w14:paraId="1E2A608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 w14:paraId="5AC5700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0AA5E9F6" w14:textId="77777777">
        <w:tc>
          <w:tcPr>
            <w:tcW w:w="487" w:type="pct"/>
            <w:vAlign w:val="center"/>
          </w:tcPr>
          <w:p w14:paraId="21FF4C2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80" w:type="pct"/>
            <w:vAlign w:val="center"/>
          </w:tcPr>
          <w:p w14:paraId="5A1A1C8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36C48FF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80" w:type="pct"/>
            <w:vAlign w:val="center"/>
          </w:tcPr>
          <w:p w14:paraId="2DD4411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0x41</w:t>
            </w:r>
          </w:p>
        </w:tc>
        <w:tc>
          <w:tcPr>
            <w:tcW w:w="595" w:type="pct"/>
            <w:vAlign w:val="center"/>
          </w:tcPr>
          <w:p w14:paraId="42D2C07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02" w:type="pct"/>
            <w:vAlign w:val="center"/>
          </w:tcPr>
          <w:p w14:paraId="2A2E614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7" w:type="pct"/>
            <w:vAlign w:val="center"/>
          </w:tcPr>
          <w:p w14:paraId="5056EF0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595" w:type="pct"/>
            <w:vAlign w:val="center"/>
          </w:tcPr>
          <w:p w14:paraId="321BF02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（见列表）</w:t>
            </w:r>
          </w:p>
        </w:tc>
        <w:tc>
          <w:tcPr>
            <w:tcW w:w="506" w:type="pct"/>
            <w:vAlign w:val="center"/>
          </w:tcPr>
          <w:p w14:paraId="74D7D1A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 w14:paraId="16926E8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4D9BF4EF" w14:textId="77777777">
        <w:tc>
          <w:tcPr>
            <w:tcW w:w="487" w:type="pct"/>
            <w:vAlign w:val="center"/>
          </w:tcPr>
          <w:p w14:paraId="1A0D447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0A07F7E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6EBEF42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pct"/>
            <w:vAlign w:val="center"/>
          </w:tcPr>
          <w:p w14:paraId="2EA9205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294B391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vAlign w:val="center"/>
          </w:tcPr>
          <w:p w14:paraId="45D9449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7" w:type="pct"/>
            <w:vAlign w:val="center"/>
          </w:tcPr>
          <w:p w14:paraId="3B29925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44E0485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H-L</w:t>
            </w:r>
            <w:r>
              <w:rPr>
                <w:rFonts w:hint="eastAsia"/>
              </w:rPr>
              <w:t>）</w:t>
            </w:r>
          </w:p>
        </w:tc>
        <w:tc>
          <w:tcPr>
            <w:tcW w:w="506" w:type="pct"/>
            <w:vAlign w:val="center"/>
          </w:tcPr>
          <w:p w14:paraId="6B43C33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21A4E2C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3104119" w14:textId="77777777" w:rsidR="001658E0" w:rsidRDefault="00124F6E">
      <w:pPr>
        <w:pStyle w:val="2"/>
      </w:pPr>
      <w:bookmarkStart w:id="22" w:name="_Toc18454"/>
      <w:bookmarkStart w:id="23" w:name="_Toc75790016"/>
      <w:bookmarkStart w:id="24" w:name="_Toc27837"/>
      <w:r>
        <w:rPr>
          <w:rFonts w:hint="eastAsia"/>
        </w:rPr>
        <w:t>从站→主站</w:t>
      </w:r>
      <w:bookmarkEnd w:id="22"/>
      <w:bookmarkEnd w:id="23"/>
      <w:bookmarkEnd w:id="24"/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4"/>
        <w:gridCol w:w="775"/>
        <w:gridCol w:w="993"/>
        <w:gridCol w:w="775"/>
        <w:gridCol w:w="1213"/>
        <w:gridCol w:w="1431"/>
        <w:gridCol w:w="993"/>
        <w:gridCol w:w="1213"/>
        <w:gridCol w:w="1032"/>
        <w:gridCol w:w="775"/>
      </w:tblGrid>
      <w:tr w:rsidR="001658E0" w14:paraId="528F6430" w14:textId="77777777">
        <w:tc>
          <w:tcPr>
            <w:tcW w:w="487" w:type="pct"/>
            <w:vAlign w:val="center"/>
          </w:tcPr>
          <w:p w14:paraId="519E58D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80" w:type="pct"/>
            <w:vAlign w:val="center"/>
          </w:tcPr>
          <w:p w14:paraId="42C2F43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4C1FC01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80" w:type="pct"/>
            <w:vAlign w:val="center"/>
          </w:tcPr>
          <w:p w14:paraId="7919119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 w14:paraId="51C4A28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主协议版本</w:t>
            </w:r>
          </w:p>
        </w:tc>
        <w:tc>
          <w:tcPr>
            <w:tcW w:w="702" w:type="pct"/>
            <w:vAlign w:val="center"/>
          </w:tcPr>
          <w:p w14:paraId="7F9BD26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修订协议版本</w:t>
            </w:r>
          </w:p>
        </w:tc>
        <w:tc>
          <w:tcPr>
            <w:tcW w:w="487" w:type="pct"/>
            <w:vAlign w:val="center"/>
          </w:tcPr>
          <w:p w14:paraId="17E3D6E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参数长度</w:t>
            </w:r>
          </w:p>
        </w:tc>
        <w:tc>
          <w:tcPr>
            <w:tcW w:w="595" w:type="pct"/>
            <w:vAlign w:val="center"/>
          </w:tcPr>
          <w:p w14:paraId="1AB8C80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上传参数</w:t>
            </w:r>
          </w:p>
        </w:tc>
        <w:tc>
          <w:tcPr>
            <w:tcW w:w="506" w:type="pct"/>
            <w:vAlign w:val="center"/>
          </w:tcPr>
          <w:p w14:paraId="3DDE28B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 w14:paraId="0ECC66C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0059095D" w14:textId="77777777">
        <w:tc>
          <w:tcPr>
            <w:tcW w:w="487" w:type="pct"/>
            <w:vAlign w:val="center"/>
          </w:tcPr>
          <w:p w14:paraId="6203705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80" w:type="pct"/>
            <w:vAlign w:val="center"/>
          </w:tcPr>
          <w:p w14:paraId="38FA5AF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778115B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380" w:type="pct"/>
            <w:vAlign w:val="center"/>
          </w:tcPr>
          <w:p w14:paraId="2E29FE3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0x41</w:t>
            </w:r>
          </w:p>
        </w:tc>
        <w:tc>
          <w:tcPr>
            <w:tcW w:w="595" w:type="pct"/>
            <w:vAlign w:val="center"/>
          </w:tcPr>
          <w:p w14:paraId="1C0A78C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02" w:type="pct"/>
            <w:vAlign w:val="center"/>
          </w:tcPr>
          <w:p w14:paraId="58C8E46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7" w:type="pct"/>
            <w:vAlign w:val="center"/>
          </w:tcPr>
          <w:p w14:paraId="2DEF296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0x1A</w:t>
            </w:r>
          </w:p>
        </w:tc>
        <w:tc>
          <w:tcPr>
            <w:tcW w:w="595" w:type="pct"/>
            <w:vAlign w:val="center"/>
          </w:tcPr>
          <w:p w14:paraId="4B13E9B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（见列表）</w:t>
            </w:r>
          </w:p>
        </w:tc>
        <w:tc>
          <w:tcPr>
            <w:tcW w:w="506" w:type="pct"/>
            <w:vAlign w:val="center"/>
          </w:tcPr>
          <w:p w14:paraId="55F941F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 w14:paraId="56651EB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1103FE21" w14:textId="77777777">
        <w:tc>
          <w:tcPr>
            <w:tcW w:w="487" w:type="pct"/>
            <w:vAlign w:val="center"/>
          </w:tcPr>
          <w:p w14:paraId="72C8D9F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1E5E1CB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1B806DD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pct"/>
            <w:vAlign w:val="center"/>
          </w:tcPr>
          <w:p w14:paraId="29020D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4EC207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vAlign w:val="center"/>
          </w:tcPr>
          <w:p w14:paraId="04B2BB0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7" w:type="pct"/>
            <w:vAlign w:val="center"/>
          </w:tcPr>
          <w:p w14:paraId="57BE278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34FE548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H-L</w:t>
            </w:r>
            <w:r>
              <w:rPr>
                <w:rFonts w:hint="eastAsia"/>
              </w:rPr>
              <w:t>）</w:t>
            </w:r>
          </w:p>
        </w:tc>
        <w:tc>
          <w:tcPr>
            <w:tcW w:w="506" w:type="pct"/>
            <w:vAlign w:val="center"/>
          </w:tcPr>
          <w:p w14:paraId="1BFDC8F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721454B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138EA43" w14:textId="77777777" w:rsidR="001658E0" w:rsidRDefault="00124F6E">
      <w:pPr>
        <w:pStyle w:val="2"/>
      </w:pPr>
      <w:bookmarkStart w:id="25" w:name="_Toc75790017"/>
      <w:bookmarkStart w:id="26" w:name="_Toc7277"/>
      <w:bookmarkStart w:id="27" w:name="_Toc4335"/>
      <w:r>
        <w:rPr>
          <w:rFonts w:hint="eastAsia"/>
        </w:rPr>
        <w:t>下发参数列表</w:t>
      </w:r>
      <w:bookmarkEnd w:id="25"/>
      <w:bookmarkEnd w:id="26"/>
      <w:bookmarkEnd w:id="27"/>
    </w:p>
    <w:tbl>
      <w:tblPr>
        <w:tblStyle w:val="af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0"/>
        <w:gridCol w:w="1296"/>
        <w:gridCol w:w="1297"/>
        <w:gridCol w:w="2763"/>
        <w:gridCol w:w="2765"/>
        <w:gridCol w:w="1293"/>
      </w:tblGrid>
      <w:tr w:rsidR="001658E0" w14:paraId="6139B465" w14:textId="77777777">
        <w:tc>
          <w:tcPr>
            <w:tcW w:w="383" w:type="pct"/>
            <w:vAlign w:val="center"/>
          </w:tcPr>
          <w:p w14:paraId="5F8007F8" w14:textId="77777777" w:rsidR="001658E0" w:rsidRDefault="00124F6E">
            <w:pPr>
              <w:pStyle w:val="a1"/>
              <w:ind w:firstLineChars="0" w:firstLine="0"/>
              <w:jc w:val="center"/>
            </w:pPr>
            <w:bookmarkStart w:id="28" w:name="OLE_LINK1"/>
            <w:r>
              <w:rPr>
                <w:rFonts w:hint="eastAsia"/>
              </w:rPr>
              <w:t>序号</w:t>
            </w:r>
          </w:p>
        </w:tc>
        <w:tc>
          <w:tcPr>
            <w:tcW w:w="636" w:type="pct"/>
            <w:vAlign w:val="center"/>
          </w:tcPr>
          <w:p w14:paraId="4DBEAA0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636" w:type="pct"/>
            <w:vAlign w:val="center"/>
          </w:tcPr>
          <w:p w14:paraId="268EC9A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11" w:type="pct"/>
            <w:gridSpan w:val="2"/>
            <w:vAlign w:val="center"/>
          </w:tcPr>
          <w:p w14:paraId="4EDBF5F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634" w:type="pct"/>
            <w:vAlign w:val="center"/>
          </w:tcPr>
          <w:p w14:paraId="677727A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 w:rsidR="001658E0" w14:paraId="485D710B" w14:textId="77777777">
        <w:trPr>
          <w:trHeight w:val="57"/>
        </w:trPr>
        <w:tc>
          <w:tcPr>
            <w:tcW w:w="383" w:type="pct"/>
            <w:vMerge w:val="restart"/>
            <w:vAlign w:val="center"/>
          </w:tcPr>
          <w:p w14:paraId="7DCA6865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 w:val="restart"/>
            <w:vAlign w:val="center"/>
          </w:tcPr>
          <w:p w14:paraId="5913E57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输入源选择</w:t>
            </w:r>
          </w:p>
        </w:tc>
        <w:tc>
          <w:tcPr>
            <w:tcW w:w="636" w:type="pct"/>
            <w:vMerge w:val="restart"/>
            <w:vAlign w:val="center"/>
          </w:tcPr>
          <w:p w14:paraId="6B582E3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355" w:type="pct"/>
            <w:vAlign w:val="center"/>
          </w:tcPr>
          <w:p w14:paraId="30F3236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356" w:type="pct"/>
            <w:vAlign w:val="center"/>
          </w:tcPr>
          <w:p w14:paraId="7AA29583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自动识别</w:t>
            </w:r>
          </w:p>
        </w:tc>
        <w:tc>
          <w:tcPr>
            <w:tcW w:w="634" w:type="pct"/>
            <w:vMerge w:val="restart"/>
            <w:vAlign w:val="center"/>
          </w:tcPr>
          <w:p w14:paraId="4A4EB40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422411C4" w14:textId="77777777">
        <w:trPr>
          <w:trHeight w:val="57"/>
        </w:trPr>
        <w:tc>
          <w:tcPr>
            <w:tcW w:w="383" w:type="pct"/>
            <w:vMerge/>
            <w:vAlign w:val="center"/>
          </w:tcPr>
          <w:p w14:paraId="43C6A08B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3609BD6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2EB3E82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55" w:type="pct"/>
            <w:vAlign w:val="center"/>
          </w:tcPr>
          <w:p w14:paraId="46DD911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356" w:type="pct"/>
            <w:vAlign w:val="center"/>
          </w:tcPr>
          <w:p w14:paraId="3D14A575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634" w:type="pct"/>
            <w:vMerge/>
            <w:vAlign w:val="center"/>
          </w:tcPr>
          <w:p w14:paraId="5C1C3B8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30F3B9BE" w14:textId="77777777">
        <w:trPr>
          <w:trHeight w:val="57"/>
        </w:trPr>
        <w:tc>
          <w:tcPr>
            <w:tcW w:w="383" w:type="pct"/>
            <w:vMerge/>
            <w:vAlign w:val="center"/>
          </w:tcPr>
          <w:p w14:paraId="7CCA6BBC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7C93FBD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54313A5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55" w:type="pct"/>
            <w:vAlign w:val="center"/>
          </w:tcPr>
          <w:p w14:paraId="7F98610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356" w:type="pct"/>
            <w:vAlign w:val="center"/>
          </w:tcPr>
          <w:p w14:paraId="13CFAE61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634" w:type="pct"/>
            <w:vMerge/>
            <w:vAlign w:val="center"/>
          </w:tcPr>
          <w:p w14:paraId="2161688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2FF5F71B" w14:textId="77777777">
        <w:trPr>
          <w:trHeight w:val="57"/>
        </w:trPr>
        <w:tc>
          <w:tcPr>
            <w:tcW w:w="383" w:type="pct"/>
            <w:vMerge/>
            <w:vAlign w:val="center"/>
          </w:tcPr>
          <w:p w14:paraId="1129786E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7EFDD59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6AF82CE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55" w:type="pct"/>
            <w:vAlign w:val="center"/>
          </w:tcPr>
          <w:p w14:paraId="4DE001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1356" w:type="pct"/>
            <w:vAlign w:val="center"/>
          </w:tcPr>
          <w:p w14:paraId="259BB70F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634" w:type="pct"/>
            <w:vMerge/>
            <w:vAlign w:val="center"/>
          </w:tcPr>
          <w:p w14:paraId="61CA7BA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67FC3E3" w14:textId="77777777">
        <w:trPr>
          <w:trHeight w:val="57"/>
        </w:trPr>
        <w:tc>
          <w:tcPr>
            <w:tcW w:w="383" w:type="pct"/>
            <w:vMerge w:val="restart"/>
            <w:vAlign w:val="center"/>
          </w:tcPr>
          <w:p w14:paraId="0A1586F3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 w:val="restart"/>
            <w:vAlign w:val="center"/>
          </w:tcPr>
          <w:p w14:paraId="76E6DE5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636" w:type="pct"/>
            <w:vMerge w:val="restart"/>
            <w:vAlign w:val="center"/>
          </w:tcPr>
          <w:p w14:paraId="11EC5CB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355" w:type="pct"/>
            <w:vAlign w:val="center"/>
          </w:tcPr>
          <w:p w14:paraId="33AD997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56" w:type="pct"/>
            <w:vAlign w:val="center"/>
          </w:tcPr>
          <w:p w14:paraId="25E47066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停机</w:t>
            </w:r>
          </w:p>
        </w:tc>
        <w:tc>
          <w:tcPr>
            <w:tcW w:w="634" w:type="pct"/>
            <w:vMerge w:val="restart"/>
            <w:vAlign w:val="center"/>
          </w:tcPr>
          <w:p w14:paraId="47B8C58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173DD66F" w14:textId="77777777">
        <w:trPr>
          <w:trHeight w:val="54"/>
        </w:trPr>
        <w:tc>
          <w:tcPr>
            <w:tcW w:w="383" w:type="pct"/>
            <w:vMerge/>
            <w:vAlign w:val="center"/>
          </w:tcPr>
          <w:p w14:paraId="3E8A9323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653B7DF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365CDEF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55" w:type="pct"/>
            <w:vAlign w:val="center"/>
          </w:tcPr>
          <w:p w14:paraId="23E2D9A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56" w:type="pct"/>
            <w:vAlign w:val="center"/>
          </w:tcPr>
          <w:p w14:paraId="50C5151D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执行</w:t>
            </w:r>
            <w:r>
              <w:t>’</w:t>
            </w:r>
            <w:r>
              <w:rPr>
                <w:rFonts w:hint="eastAsia"/>
              </w:rPr>
              <w:t>设置转速</w:t>
            </w:r>
            <w:r>
              <w:t>’</w:t>
            </w:r>
            <w:r>
              <w:rPr>
                <w:rFonts w:hint="eastAsia"/>
              </w:rPr>
              <w:t>参数调速</w:t>
            </w:r>
          </w:p>
        </w:tc>
        <w:tc>
          <w:tcPr>
            <w:tcW w:w="634" w:type="pct"/>
            <w:vMerge/>
            <w:vAlign w:val="center"/>
          </w:tcPr>
          <w:p w14:paraId="33C7E8E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059553C8" w14:textId="77777777">
        <w:trPr>
          <w:trHeight w:val="54"/>
        </w:trPr>
        <w:tc>
          <w:tcPr>
            <w:tcW w:w="383" w:type="pct"/>
            <w:vMerge/>
            <w:vAlign w:val="center"/>
          </w:tcPr>
          <w:p w14:paraId="3A5819DF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60E546A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56D4F2F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55" w:type="pct"/>
            <w:vAlign w:val="center"/>
          </w:tcPr>
          <w:p w14:paraId="427A270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356" w:type="pct"/>
            <w:vAlign w:val="center"/>
          </w:tcPr>
          <w:p w14:paraId="633818F3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根据风量等级进行调速</w:t>
            </w:r>
          </w:p>
        </w:tc>
        <w:tc>
          <w:tcPr>
            <w:tcW w:w="634" w:type="pct"/>
            <w:vMerge/>
            <w:vAlign w:val="center"/>
          </w:tcPr>
          <w:p w14:paraId="7A22013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21682DDB" w14:textId="77777777">
        <w:trPr>
          <w:trHeight w:val="54"/>
        </w:trPr>
        <w:tc>
          <w:tcPr>
            <w:tcW w:w="383" w:type="pct"/>
            <w:vMerge/>
            <w:vAlign w:val="center"/>
          </w:tcPr>
          <w:p w14:paraId="4CBBC725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5AD3A5B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6" w:type="pct"/>
            <w:vMerge/>
            <w:vAlign w:val="center"/>
          </w:tcPr>
          <w:p w14:paraId="04893E1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55" w:type="pct"/>
            <w:vAlign w:val="center"/>
          </w:tcPr>
          <w:p w14:paraId="201ECAD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1356" w:type="pct"/>
            <w:vAlign w:val="center"/>
          </w:tcPr>
          <w:p w14:paraId="5857C06A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0-</w:t>
            </w:r>
            <w:r>
              <w:t>10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电压调速</w:t>
            </w:r>
          </w:p>
        </w:tc>
        <w:tc>
          <w:tcPr>
            <w:tcW w:w="634" w:type="pct"/>
            <w:vMerge/>
            <w:vAlign w:val="center"/>
          </w:tcPr>
          <w:p w14:paraId="397D927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3B7EFCE" w14:textId="77777777">
        <w:tc>
          <w:tcPr>
            <w:tcW w:w="383" w:type="pct"/>
            <w:vAlign w:val="center"/>
          </w:tcPr>
          <w:p w14:paraId="34B3E980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Align w:val="center"/>
          </w:tcPr>
          <w:p w14:paraId="75119D2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风量等级</w:t>
            </w:r>
          </w:p>
        </w:tc>
        <w:tc>
          <w:tcPr>
            <w:tcW w:w="636" w:type="pct"/>
            <w:vAlign w:val="center"/>
          </w:tcPr>
          <w:p w14:paraId="3FC6D03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711" w:type="pct"/>
            <w:gridSpan w:val="2"/>
            <w:vAlign w:val="center"/>
          </w:tcPr>
          <w:p w14:paraId="492E88F3" w14:textId="77777777" w:rsidR="001658E0" w:rsidRDefault="00124F6E">
            <w:pPr>
              <w:pStyle w:val="a1"/>
              <w:ind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0x0003 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hint="eastAsia"/>
                <w:i/>
                <w:iCs/>
              </w:rPr>
              <w:t>级风量）</w:t>
            </w:r>
          </w:p>
        </w:tc>
        <w:tc>
          <w:tcPr>
            <w:tcW w:w="634" w:type="pct"/>
            <w:vAlign w:val="center"/>
          </w:tcPr>
          <w:p w14:paraId="1948AA3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level</w:t>
            </w:r>
          </w:p>
        </w:tc>
      </w:tr>
      <w:tr w:rsidR="001658E0" w14:paraId="627BAACA" w14:textId="77777777">
        <w:tc>
          <w:tcPr>
            <w:tcW w:w="383" w:type="pct"/>
            <w:vAlign w:val="center"/>
          </w:tcPr>
          <w:p w14:paraId="12777F2A" w14:textId="77777777" w:rsidR="001658E0" w:rsidRDefault="001658E0">
            <w:pPr>
              <w:pStyle w:val="a1"/>
              <w:numPr>
                <w:ilvl w:val="0"/>
                <w:numId w:val="9"/>
              </w:numPr>
              <w:ind w:left="0" w:firstLineChars="0" w:firstLine="0"/>
              <w:jc w:val="center"/>
            </w:pPr>
          </w:p>
        </w:tc>
        <w:tc>
          <w:tcPr>
            <w:tcW w:w="636" w:type="pct"/>
            <w:vAlign w:val="center"/>
          </w:tcPr>
          <w:p w14:paraId="0D56331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设置转速</w:t>
            </w:r>
          </w:p>
        </w:tc>
        <w:tc>
          <w:tcPr>
            <w:tcW w:w="636" w:type="pct"/>
            <w:vAlign w:val="center"/>
          </w:tcPr>
          <w:p w14:paraId="3EF3DCF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2711" w:type="pct"/>
            <w:gridSpan w:val="2"/>
            <w:vAlign w:val="center"/>
          </w:tcPr>
          <w:p w14:paraId="2C70CC1E" w14:textId="77777777" w:rsidR="001658E0" w:rsidRDefault="00124F6E">
            <w:pPr>
              <w:pStyle w:val="a1"/>
              <w:ind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0x3E8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1000</w:t>
            </w:r>
            <w:r>
              <w:rPr>
                <w:rFonts w:hint="eastAsia"/>
                <w:i/>
                <w:iCs/>
              </w:rPr>
              <w:t>转），负数表示反转</w:t>
            </w:r>
          </w:p>
        </w:tc>
        <w:tc>
          <w:tcPr>
            <w:tcW w:w="634" w:type="pct"/>
            <w:vAlign w:val="center"/>
          </w:tcPr>
          <w:p w14:paraId="7E53734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rpm</w:t>
            </w:r>
          </w:p>
        </w:tc>
      </w:tr>
    </w:tbl>
    <w:p w14:paraId="3D53E26C" w14:textId="77777777" w:rsidR="001658E0" w:rsidRDefault="00124F6E">
      <w:pPr>
        <w:pStyle w:val="2"/>
      </w:pPr>
      <w:bookmarkStart w:id="29" w:name="_Toc6388"/>
      <w:bookmarkStart w:id="30" w:name="_Toc26989"/>
      <w:bookmarkStart w:id="31" w:name="_Toc75790018"/>
      <w:bookmarkEnd w:id="28"/>
      <w:r>
        <w:br w:type="textWrapping" w:clear="all"/>
      </w:r>
      <w:r>
        <w:rPr>
          <w:rFonts w:hint="eastAsia"/>
        </w:rPr>
        <w:t>上传参数列表</w:t>
      </w:r>
      <w:bookmarkEnd w:id="29"/>
      <w:bookmarkEnd w:id="30"/>
      <w:bookmarkEnd w:id="31"/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790"/>
        <w:gridCol w:w="1364"/>
        <w:gridCol w:w="1286"/>
        <w:gridCol w:w="2742"/>
        <w:gridCol w:w="2742"/>
        <w:gridCol w:w="1270"/>
      </w:tblGrid>
      <w:tr w:rsidR="001658E0" w14:paraId="6FEB596E" w14:textId="77777777">
        <w:tc>
          <w:tcPr>
            <w:tcW w:w="387" w:type="pct"/>
            <w:vAlign w:val="center"/>
          </w:tcPr>
          <w:p w14:paraId="5622174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69" w:type="pct"/>
            <w:vAlign w:val="center"/>
          </w:tcPr>
          <w:p w14:paraId="74E515E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631" w:type="pct"/>
            <w:vAlign w:val="center"/>
          </w:tcPr>
          <w:p w14:paraId="13852CF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0" w:type="pct"/>
            <w:gridSpan w:val="2"/>
            <w:vAlign w:val="center"/>
          </w:tcPr>
          <w:p w14:paraId="771A932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623" w:type="pct"/>
            <w:vAlign w:val="center"/>
          </w:tcPr>
          <w:p w14:paraId="518B814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 w:rsidR="001658E0" w14:paraId="3A519B80" w14:textId="77777777">
        <w:trPr>
          <w:trHeight w:val="87"/>
        </w:trPr>
        <w:tc>
          <w:tcPr>
            <w:tcW w:w="387" w:type="pct"/>
            <w:vMerge w:val="restart"/>
            <w:vAlign w:val="center"/>
          </w:tcPr>
          <w:p w14:paraId="32D2CC98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 w:val="restart"/>
            <w:vAlign w:val="center"/>
          </w:tcPr>
          <w:p w14:paraId="5BFFB1F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631" w:type="pct"/>
            <w:vMerge w:val="restart"/>
            <w:vAlign w:val="center"/>
          </w:tcPr>
          <w:p w14:paraId="7B5B4D4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uint32_t</w:t>
            </w:r>
          </w:p>
        </w:tc>
        <w:tc>
          <w:tcPr>
            <w:tcW w:w="1345" w:type="pct"/>
          </w:tcPr>
          <w:p w14:paraId="78AFD8D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0x00000000</w:t>
            </w:r>
          </w:p>
        </w:tc>
        <w:tc>
          <w:tcPr>
            <w:tcW w:w="1345" w:type="pct"/>
          </w:tcPr>
          <w:p w14:paraId="0D1E46F6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空闲</w:t>
            </w:r>
          </w:p>
        </w:tc>
        <w:tc>
          <w:tcPr>
            <w:tcW w:w="623" w:type="pct"/>
            <w:vMerge w:val="restart"/>
            <w:vAlign w:val="center"/>
          </w:tcPr>
          <w:p w14:paraId="5D950E4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5B9E34C5" w14:textId="77777777">
        <w:trPr>
          <w:trHeight w:val="87"/>
        </w:trPr>
        <w:tc>
          <w:tcPr>
            <w:tcW w:w="387" w:type="pct"/>
            <w:vMerge/>
            <w:vAlign w:val="center"/>
          </w:tcPr>
          <w:p w14:paraId="67C751F1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649F7F9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55EE930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3C8C59B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0x00000001</w:t>
            </w:r>
          </w:p>
        </w:tc>
        <w:tc>
          <w:tcPr>
            <w:tcW w:w="1345" w:type="pct"/>
          </w:tcPr>
          <w:p w14:paraId="6F5A0B28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启动</w:t>
            </w:r>
          </w:p>
        </w:tc>
        <w:tc>
          <w:tcPr>
            <w:tcW w:w="623" w:type="pct"/>
            <w:vMerge/>
            <w:vAlign w:val="center"/>
          </w:tcPr>
          <w:p w14:paraId="6C6AE34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56E23306" w14:textId="77777777">
        <w:trPr>
          <w:trHeight w:val="87"/>
        </w:trPr>
        <w:tc>
          <w:tcPr>
            <w:tcW w:w="387" w:type="pct"/>
            <w:vMerge/>
            <w:vAlign w:val="center"/>
          </w:tcPr>
          <w:p w14:paraId="5F5B4DE5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4CC82C5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365A2A3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3C12A90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0x00000002</w:t>
            </w:r>
          </w:p>
        </w:tc>
        <w:tc>
          <w:tcPr>
            <w:tcW w:w="1345" w:type="pct"/>
          </w:tcPr>
          <w:p w14:paraId="32EAF644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运行</w:t>
            </w:r>
          </w:p>
        </w:tc>
        <w:tc>
          <w:tcPr>
            <w:tcW w:w="623" w:type="pct"/>
            <w:vMerge/>
            <w:vAlign w:val="center"/>
          </w:tcPr>
          <w:p w14:paraId="7AF6532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34369790" w14:textId="77777777">
        <w:trPr>
          <w:trHeight w:val="87"/>
        </w:trPr>
        <w:tc>
          <w:tcPr>
            <w:tcW w:w="387" w:type="pct"/>
            <w:vMerge/>
            <w:vAlign w:val="center"/>
          </w:tcPr>
          <w:p w14:paraId="3ECC5E3F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4148746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13A63AE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6B2EA58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0x00000003</w:t>
            </w:r>
          </w:p>
        </w:tc>
        <w:tc>
          <w:tcPr>
            <w:tcW w:w="1345" w:type="pct"/>
          </w:tcPr>
          <w:p w14:paraId="7792192A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故障</w:t>
            </w:r>
          </w:p>
        </w:tc>
        <w:tc>
          <w:tcPr>
            <w:tcW w:w="623" w:type="pct"/>
            <w:vMerge/>
            <w:vAlign w:val="center"/>
          </w:tcPr>
          <w:p w14:paraId="3ADC65B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2B838168" w14:textId="77777777">
        <w:trPr>
          <w:trHeight w:val="87"/>
        </w:trPr>
        <w:tc>
          <w:tcPr>
            <w:tcW w:w="387" w:type="pct"/>
            <w:vMerge/>
            <w:vAlign w:val="center"/>
          </w:tcPr>
          <w:p w14:paraId="2D613BBE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063DA5F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0615BD1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0B030D12" w14:textId="77777777" w:rsidR="001658E0" w:rsidRDefault="00124F6E">
            <w:pPr>
              <w:pStyle w:val="a1"/>
              <w:ind w:firstLineChars="0" w:firstLine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0x00000004</w:t>
            </w:r>
          </w:p>
        </w:tc>
        <w:tc>
          <w:tcPr>
            <w:tcW w:w="1345" w:type="pct"/>
          </w:tcPr>
          <w:p w14:paraId="0F19217E" w14:textId="77777777" w:rsidR="001658E0" w:rsidRDefault="00124F6E">
            <w:pPr>
              <w:pStyle w:val="a1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故障死锁</w:t>
            </w:r>
          </w:p>
        </w:tc>
        <w:tc>
          <w:tcPr>
            <w:tcW w:w="623" w:type="pct"/>
            <w:vMerge/>
            <w:vAlign w:val="center"/>
          </w:tcPr>
          <w:p w14:paraId="522689D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34E3552" w14:textId="77777777">
        <w:trPr>
          <w:trHeight w:val="87"/>
        </w:trPr>
        <w:tc>
          <w:tcPr>
            <w:tcW w:w="387" w:type="pct"/>
            <w:vMerge/>
            <w:vAlign w:val="center"/>
          </w:tcPr>
          <w:p w14:paraId="6F084D5E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2C8D002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384B3B9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393B14BC" w14:textId="77777777" w:rsidR="001658E0" w:rsidRDefault="00124F6E">
            <w:pPr>
              <w:pStyle w:val="a1"/>
              <w:ind w:firstLineChars="0" w:firstLine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0x0000000</w:t>
            </w:r>
            <w:r>
              <w:rPr>
                <w:highlight w:val="yellow"/>
              </w:rPr>
              <w:t>5</w:t>
            </w:r>
          </w:p>
        </w:tc>
        <w:tc>
          <w:tcPr>
            <w:tcW w:w="1345" w:type="pct"/>
          </w:tcPr>
          <w:p w14:paraId="2A973F33" w14:textId="77777777" w:rsidR="001658E0" w:rsidRDefault="00124F6E">
            <w:pPr>
              <w:pStyle w:val="a1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停机</w:t>
            </w:r>
          </w:p>
        </w:tc>
        <w:tc>
          <w:tcPr>
            <w:tcW w:w="623" w:type="pct"/>
            <w:vMerge/>
            <w:vAlign w:val="center"/>
          </w:tcPr>
          <w:p w14:paraId="0760454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6F6E7218" w14:textId="77777777">
        <w:trPr>
          <w:trHeight w:val="39"/>
        </w:trPr>
        <w:tc>
          <w:tcPr>
            <w:tcW w:w="387" w:type="pct"/>
            <w:vMerge w:val="restart"/>
            <w:vAlign w:val="center"/>
          </w:tcPr>
          <w:p w14:paraId="3A6048AE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 w:val="restart"/>
            <w:vAlign w:val="center"/>
          </w:tcPr>
          <w:p w14:paraId="1AD1166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当前故障</w:t>
            </w:r>
          </w:p>
        </w:tc>
        <w:tc>
          <w:tcPr>
            <w:tcW w:w="631" w:type="pct"/>
            <w:vMerge w:val="restart"/>
            <w:vAlign w:val="center"/>
          </w:tcPr>
          <w:p w14:paraId="6255231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uint32_t</w:t>
            </w:r>
          </w:p>
        </w:tc>
        <w:tc>
          <w:tcPr>
            <w:tcW w:w="1345" w:type="pct"/>
          </w:tcPr>
          <w:p w14:paraId="772F1F1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0x00000000</w:t>
            </w:r>
          </w:p>
        </w:tc>
        <w:tc>
          <w:tcPr>
            <w:tcW w:w="1345" w:type="pct"/>
          </w:tcPr>
          <w:p w14:paraId="65C97080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无故障</w:t>
            </w:r>
          </w:p>
        </w:tc>
        <w:tc>
          <w:tcPr>
            <w:tcW w:w="623" w:type="pct"/>
            <w:vMerge w:val="restart"/>
            <w:vAlign w:val="center"/>
          </w:tcPr>
          <w:p w14:paraId="7BEDDE1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50B57008" w14:textId="77777777">
        <w:trPr>
          <w:trHeight w:val="36"/>
        </w:trPr>
        <w:tc>
          <w:tcPr>
            <w:tcW w:w="387" w:type="pct"/>
            <w:vMerge/>
            <w:vAlign w:val="center"/>
          </w:tcPr>
          <w:p w14:paraId="7B1BFD39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7BCE734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3A2A846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0C2724A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0x00010000</w:t>
            </w:r>
          </w:p>
        </w:tc>
        <w:tc>
          <w:tcPr>
            <w:tcW w:w="1345" w:type="pct"/>
          </w:tcPr>
          <w:p w14:paraId="54B54F4A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过压</w:t>
            </w:r>
          </w:p>
        </w:tc>
        <w:tc>
          <w:tcPr>
            <w:tcW w:w="623" w:type="pct"/>
            <w:vMerge/>
            <w:vAlign w:val="center"/>
          </w:tcPr>
          <w:p w14:paraId="4AAFAE1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07C2C2D" w14:textId="77777777">
        <w:trPr>
          <w:trHeight w:val="36"/>
        </w:trPr>
        <w:tc>
          <w:tcPr>
            <w:tcW w:w="387" w:type="pct"/>
            <w:vMerge/>
            <w:vAlign w:val="center"/>
          </w:tcPr>
          <w:p w14:paraId="5B97C30A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6822323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02EC80A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4610745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0x00020000</w:t>
            </w:r>
          </w:p>
        </w:tc>
        <w:tc>
          <w:tcPr>
            <w:tcW w:w="1345" w:type="pct"/>
          </w:tcPr>
          <w:p w14:paraId="004CEAA2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欠压</w:t>
            </w:r>
          </w:p>
        </w:tc>
        <w:tc>
          <w:tcPr>
            <w:tcW w:w="623" w:type="pct"/>
            <w:vMerge/>
            <w:vAlign w:val="center"/>
          </w:tcPr>
          <w:p w14:paraId="21D200F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7B451A5F" w14:textId="77777777">
        <w:trPr>
          <w:trHeight w:val="36"/>
        </w:trPr>
        <w:tc>
          <w:tcPr>
            <w:tcW w:w="387" w:type="pct"/>
            <w:vMerge/>
            <w:vAlign w:val="center"/>
          </w:tcPr>
          <w:p w14:paraId="06B76270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44481CF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1D8CAF2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392899E7" w14:textId="77777777" w:rsidR="001658E0" w:rsidRDefault="00124F6E">
            <w:pPr>
              <w:pStyle w:val="a1"/>
              <w:ind w:firstLineChars="0" w:firstLine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0x00040000</w:t>
            </w:r>
          </w:p>
        </w:tc>
        <w:tc>
          <w:tcPr>
            <w:tcW w:w="1345" w:type="pct"/>
          </w:tcPr>
          <w:p w14:paraId="65A4FCDF" w14:textId="77777777" w:rsidR="001658E0" w:rsidRDefault="00124F6E">
            <w:pPr>
              <w:pStyle w:val="a1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过载</w:t>
            </w:r>
          </w:p>
        </w:tc>
        <w:tc>
          <w:tcPr>
            <w:tcW w:w="623" w:type="pct"/>
            <w:vMerge/>
            <w:vAlign w:val="center"/>
          </w:tcPr>
          <w:p w14:paraId="0585DB9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6D196A9D" w14:textId="77777777">
        <w:trPr>
          <w:trHeight w:val="36"/>
        </w:trPr>
        <w:tc>
          <w:tcPr>
            <w:tcW w:w="387" w:type="pct"/>
            <w:vMerge/>
            <w:vAlign w:val="center"/>
          </w:tcPr>
          <w:p w14:paraId="2511A068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30436CD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25B3D47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7EE9C67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0x00080000</w:t>
            </w:r>
          </w:p>
        </w:tc>
        <w:tc>
          <w:tcPr>
            <w:tcW w:w="1345" w:type="pct"/>
          </w:tcPr>
          <w:p w14:paraId="696EE39F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过温</w:t>
            </w:r>
          </w:p>
        </w:tc>
        <w:tc>
          <w:tcPr>
            <w:tcW w:w="623" w:type="pct"/>
            <w:vMerge/>
            <w:vAlign w:val="center"/>
          </w:tcPr>
          <w:p w14:paraId="5E1F2D4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0D0F4AFC" w14:textId="77777777">
        <w:trPr>
          <w:trHeight w:val="36"/>
        </w:trPr>
        <w:tc>
          <w:tcPr>
            <w:tcW w:w="387" w:type="pct"/>
            <w:vMerge/>
            <w:vAlign w:val="center"/>
          </w:tcPr>
          <w:p w14:paraId="031BF71C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62E39A3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509F9D1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165AC19E" w14:textId="77777777" w:rsidR="001658E0" w:rsidRDefault="00124F6E">
            <w:pPr>
              <w:pStyle w:val="a1"/>
              <w:ind w:firstLineChars="0" w:firstLine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0x00200000</w:t>
            </w:r>
          </w:p>
        </w:tc>
        <w:tc>
          <w:tcPr>
            <w:tcW w:w="1345" w:type="pct"/>
          </w:tcPr>
          <w:p w14:paraId="32C295B4" w14:textId="77777777" w:rsidR="001658E0" w:rsidRDefault="00124F6E">
            <w:pPr>
              <w:pStyle w:val="a1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输出缺相</w:t>
            </w:r>
          </w:p>
        </w:tc>
        <w:tc>
          <w:tcPr>
            <w:tcW w:w="623" w:type="pct"/>
            <w:vMerge/>
            <w:vAlign w:val="center"/>
          </w:tcPr>
          <w:p w14:paraId="6DF5E2E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28926A42" w14:textId="77777777">
        <w:trPr>
          <w:trHeight w:val="36"/>
        </w:trPr>
        <w:tc>
          <w:tcPr>
            <w:tcW w:w="387" w:type="pct"/>
            <w:vMerge/>
            <w:vAlign w:val="center"/>
          </w:tcPr>
          <w:p w14:paraId="1EBC5188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399099C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7B68838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738A5470" w14:textId="77777777" w:rsidR="001658E0" w:rsidRDefault="00124F6E">
            <w:pPr>
              <w:pStyle w:val="a1"/>
              <w:ind w:firstLineChars="0" w:firstLine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0x00400000</w:t>
            </w:r>
          </w:p>
        </w:tc>
        <w:tc>
          <w:tcPr>
            <w:tcW w:w="1345" w:type="pct"/>
          </w:tcPr>
          <w:p w14:paraId="1CD645B3" w14:textId="77777777" w:rsidR="001658E0" w:rsidRDefault="00124F6E">
            <w:pPr>
              <w:pStyle w:val="a1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输出短路</w:t>
            </w:r>
          </w:p>
        </w:tc>
        <w:tc>
          <w:tcPr>
            <w:tcW w:w="623" w:type="pct"/>
            <w:vMerge/>
            <w:vAlign w:val="center"/>
          </w:tcPr>
          <w:p w14:paraId="633CA4F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3FB24BF2" w14:textId="77777777">
        <w:trPr>
          <w:trHeight w:val="36"/>
        </w:trPr>
        <w:tc>
          <w:tcPr>
            <w:tcW w:w="387" w:type="pct"/>
            <w:vMerge/>
            <w:vAlign w:val="center"/>
          </w:tcPr>
          <w:p w14:paraId="1403327B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59B45D9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7778546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</w:tcPr>
          <w:p w14:paraId="5E4BFE97" w14:textId="77777777" w:rsidR="001658E0" w:rsidRDefault="00124F6E">
            <w:pPr>
              <w:pStyle w:val="a1"/>
              <w:ind w:firstLineChars="0" w:firstLine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0x00800000</w:t>
            </w:r>
          </w:p>
        </w:tc>
        <w:tc>
          <w:tcPr>
            <w:tcW w:w="1345" w:type="pct"/>
          </w:tcPr>
          <w:p w14:paraId="2472BFCC" w14:textId="77777777" w:rsidR="001658E0" w:rsidRDefault="00124F6E">
            <w:pPr>
              <w:pStyle w:val="a1"/>
              <w:ind w:firstLineChars="0" w:firstLine="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风机堵转</w:t>
            </w:r>
          </w:p>
        </w:tc>
        <w:tc>
          <w:tcPr>
            <w:tcW w:w="623" w:type="pct"/>
            <w:vMerge/>
            <w:vAlign w:val="center"/>
          </w:tcPr>
          <w:p w14:paraId="6134BFE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5D6885E2" w14:textId="77777777">
        <w:trPr>
          <w:trHeight w:val="145"/>
        </w:trPr>
        <w:tc>
          <w:tcPr>
            <w:tcW w:w="387" w:type="pct"/>
            <w:vMerge w:val="restart"/>
            <w:vAlign w:val="center"/>
          </w:tcPr>
          <w:p w14:paraId="36184CA5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 w:val="restart"/>
            <w:vAlign w:val="center"/>
          </w:tcPr>
          <w:p w14:paraId="5D41259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输入源</w:t>
            </w:r>
          </w:p>
        </w:tc>
        <w:tc>
          <w:tcPr>
            <w:tcW w:w="631" w:type="pct"/>
            <w:vMerge w:val="restart"/>
            <w:vAlign w:val="center"/>
          </w:tcPr>
          <w:p w14:paraId="274BEEE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345" w:type="pct"/>
            <w:vAlign w:val="center"/>
          </w:tcPr>
          <w:p w14:paraId="271977C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345" w:type="pct"/>
            <w:vAlign w:val="center"/>
          </w:tcPr>
          <w:p w14:paraId="1714CEEF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未识别或者欠压</w:t>
            </w:r>
          </w:p>
        </w:tc>
        <w:tc>
          <w:tcPr>
            <w:tcW w:w="623" w:type="pct"/>
            <w:vMerge w:val="restart"/>
            <w:vAlign w:val="center"/>
          </w:tcPr>
          <w:p w14:paraId="14535EC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54BF3680" w14:textId="77777777">
        <w:trPr>
          <w:trHeight w:val="145"/>
        </w:trPr>
        <w:tc>
          <w:tcPr>
            <w:tcW w:w="387" w:type="pct"/>
            <w:vMerge/>
            <w:vAlign w:val="center"/>
          </w:tcPr>
          <w:p w14:paraId="0DE51DC6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29B3F34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77887CB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  <w:vAlign w:val="center"/>
          </w:tcPr>
          <w:p w14:paraId="4A24C8A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345" w:type="pct"/>
            <w:vAlign w:val="center"/>
          </w:tcPr>
          <w:p w14:paraId="00337330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623" w:type="pct"/>
            <w:vMerge/>
            <w:vAlign w:val="center"/>
          </w:tcPr>
          <w:p w14:paraId="50D69FD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7D97EACA" w14:textId="77777777">
        <w:trPr>
          <w:trHeight w:val="145"/>
        </w:trPr>
        <w:tc>
          <w:tcPr>
            <w:tcW w:w="387" w:type="pct"/>
            <w:vMerge/>
            <w:vAlign w:val="center"/>
          </w:tcPr>
          <w:p w14:paraId="469ABF97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39B4DDB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6AA9C75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  <w:vAlign w:val="center"/>
          </w:tcPr>
          <w:p w14:paraId="0E5107A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345" w:type="pct"/>
            <w:vAlign w:val="center"/>
          </w:tcPr>
          <w:p w14:paraId="559EA013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623" w:type="pct"/>
            <w:vMerge/>
            <w:vAlign w:val="center"/>
          </w:tcPr>
          <w:p w14:paraId="416FEB0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417C2136" w14:textId="77777777">
        <w:trPr>
          <w:trHeight w:val="145"/>
        </w:trPr>
        <w:tc>
          <w:tcPr>
            <w:tcW w:w="387" w:type="pct"/>
            <w:vMerge/>
            <w:vAlign w:val="center"/>
          </w:tcPr>
          <w:p w14:paraId="48174EA1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41304B1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74BD413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  <w:vAlign w:val="center"/>
          </w:tcPr>
          <w:p w14:paraId="1B7CAE7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1345" w:type="pct"/>
            <w:vAlign w:val="center"/>
          </w:tcPr>
          <w:p w14:paraId="193E7F20" w14:textId="77777777" w:rsidR="001658E0" w:rsidRDefault="00124F6E">
            <w:pPr>
              <w:pStyle w:val="a1"/>
              <w:ind w:firstLineChars="0" w:firstLine="0"/>
              <w:jc w:val="left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623" w:type="pct"/>
            <w:vMerge/>
            <w:vAlign w:val="center"/>
          </w:tcPr>
          <w:p w14:paraId="0D9FAB5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65E20FE8" w14:textId="77777777">
        <w:trPr>
          <w:trHeight w:val="218"/>
        </w:trPr>
        <w:tc>
          <w:tcPr>
            <w:tcW w:w="387" w:type="pct"/>
            <w:vMerge w:val="restart"/>
            <w:vAlign w:val="center"/>
          </w:tcPr>
          <w:p w14:paraId="5212E5D7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 w:val="restart"/>
            <w:vAlign w:val="center"/>
          </w:tcPr>
          <w:p w14:paraId="3A083F0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631" w:type="pct"/>
            <w:vMerge w:val="restart"/>
            <w:vAlign w:val="center"/>
          </w:tcPr>
          <w:p w14:paraId="6967964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345" w:type="pct"/>
            <w:vAlign w:val="center"/>
          </w:tcPr>
          <w:p w14:paraId="45FE449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345" w:type="pct"/>
            <w:vAlign w:val="center"/>
          </w:tcPr>
          <w:p w14:paraId="46994FC8" w14:textId="77777777" w:rsidR="001658E0" w:rsidRDefault="00124F6E">
            <w:pPr>
              <w:pStyle w:val="a1"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停机</w:t>
            </w:r>
          </w:p>
        </w:tc>
        <w:tc>
          <w:tcPr>
            <w:tcW w:w="623" w:type="pct"/>
            <w:vMerge w:val="restart"/>
            <w:vAlign w:val="center"/>
          </w:tcPr>
          <w:p w14:paraId="0296951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779BD385" w14:textId="77777777">
        <w:trPr>
          <w:trHeight w:val="217"/>
        </w:trPr>
        <w:tc>
          <w:tcPr>
            <w:tcW w:w="387" w:type="pct"/>
            <w:vMerge/>
            <w:vAlign w:val="center"/>
          </w:tcPr>
          <w:p w14:paraId="2C8929DA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2517504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0A6ED96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  <w:vAlign w:val="center"/>
          </w:tcPr>
          <w:p w14:paraId="5998288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345" w:type="pct"/>
            <w:vAlign w:val="center"/>
          </w:tcPr>
          <w:p w14:paraId="3D589006" w14:textId="77777777" w:rsidR="001658E0" w:rsidRDefault="00124F6E">
            <w:pPr>
              <w:pStyle w:val="a1"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按“设置转速”运行</w:t>
            </w:r>
          </w:p>
        </w:tc>
        <w:tc>
          <w:tcPr>
            <w:tcW w:w="623" w:type="pct"/>
            <w:vMerge/>
            <w:vAlign w:val="center"/>
          </w:tcPr>
          <w:p w14:paraId="099A181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31C744A4" w14:textId="77777777">
        <w:trPr>
          <w:trHeight w:val="217"/>
        </w:trPr>
        <w:tc>
          <w:tcPr>
            <w:tcW w:w="387" w:type="pct"/>
            <w:vMerge/>
            <w:vAlign w:val="center"/>
          </w:tcPr>
          <w:p w14:paraId="300E7DFE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370449AC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3A8B218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  <w:vAlign w:val="center"/>
          </w:tcPr>
          <w:p w14:paraId="0691196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345" w:type="pct"/>
            <w:vAlign w:val="center"/>
          </w:tcPr>
          <w:p w14:paraId="0789099F" w14:textId="77777777" w:rsidR="001658E0" w:rsidRDefault="00124F6E">
            <w:pPr>
              <w:pStyle w:val="a1"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</w:rPr>
              <w:t>按“风量等级”运行</w:t>
            </w:r>
          </w:p>
        </w:tc>
        <w:tc>
          <w:tcPr>
            <w:tcW w:w="623" w:type="pct"/>
            <w:vMerge/>
            <w:vAlign w:val="center"/>
          </w:tcPr>
          <w:p w14:paraId="2F42D3E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FE58E5F" w14:textId="77777777">
        <w:trPr>
          <w:trHeight w:val="217"/>
        </w:trPr>
        <w:tc>
          <w:tcPr>
            <w:tcW w:w="387" w:type="pct"/>
            <w:vMerge/>
            <w:vAlign w:val="center"/>
          </w:tcPr>
          <w:p w14:paraId="44A1229E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Merge/>
            <w:vAlign w:val="center"/>
          </w:tcPr>
          <w:p w14:paraId="74B9D57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631" w:type="pct"/>
            <w:vMerge/>
            <w:vAlign w:val="center"/>
          </w:tcPr>
          <w:p w14:paraId="183F672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345" w:type="pct"/>
            <w:vAlign w:val="center"/>
          </w:tcPr>
          <w:p w14:paraId="53647E0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1345" w:type="pct"/>
            <w:vAlign w:val="center"/>
          </w:tcPr>
          <w:p w14:paraId="5142F9D4" w14:textId="77777777" w:rsidR="001658E0" w:rsidRDefault="00124F6E">
            <w:pPr>
              <w:pStyle w:val="a1"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</w:rPr>
              <w:t>按“电压调速”运行</w:t>
            </w:r>
          </w:p>
        </w:tc>
        <w:tc>
          <w:tcPr>
            <w:tcW w:w="623" w:type="pct"/>
            <w:vMerge/>
            <w:vAlign w:val="center"/>
          </w:tcPr>
          <w:p w14:paraId="1177117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4A62FBA" w14:textId="77777777">
        <w:tc>
          <w:tcPr>
            <w:tcW w:w="387" w:type="pct"/>
            <w:vAlign w:val="center"/>
          </w:tcPr>
          <w:p w14:paraId="44939652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6CFAB0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风机转速</w:t>
            </w:r>
          </w:p>
        </w:tc>
        <w:tc>
          <w:tcPr>
            <w:tcW w:w="631" w:type="pct"/>
            <w:vAlign w:val="center"/>
          </w:tcPr>
          <w:p w14:paraId="684DB5A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2690" w:type="pct"/>
            <w:gridSpan w:val="2"/>
            <w:vAlign w:val="center"/>
          </w:tcPr>
          <w:p w14:paraId="083FCDD3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 0x03E8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1000</w:t>
            </w:r>
            <w:r>
              <w:rPr>
                <w:rFonts w:hint="eastAsia"/>
                <w:i/>
                <w:iCs/>
              </w:rPr>
              <w:t>转）</w:t>
            </w:r>
          </w:p>
        </w:tc>
        <w:tc>
          <w:tcPr>
            <w:tcW w:w="623" w:type="pct"/>
            <w:vAlign w:val="center"/>
          </w:tcPr>
          <w:p w14:paraId="12C7C39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rpm</w:t>
            </w:r>
          </w:p>
        </w:tc>
      </w:tr>
      <w:tr w:rsidR="001658E0" w14:paraId="24E0A0AA" w14:textId="77777777">
        <w:tc>
          <w:tcPr>
            <w:tcW w:w="387" w:type="pct"/>
            <w:vAlign w:val="center"/>
          </w:tcPr>
          <w:p w14:paraId="46819FD4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75DD56C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NTC</w:t>
            </w:r>
            <w:r>
              <w:rPr>
                <w:rFonts w:hint="eastAsia"/>
              </w:rPr>
              <w:t>温度</w:t>
            </w:r>
          </w:p>
        </w:tc>
        <w:tc>
          <w:tcPr>
            <w:tcW w:w="631" w:type="pct"/>
            <w:vAlign w:val="center"/>
          </w:tcPr>
          <w:p w14:paraId="4756735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2690" w:type="pct"/>
            <w:gridSpan w:val="2"/>
            <w:vAlign w:val="center"/>
          </w:tcPr>
          <w:p w14:paraId="5A94D927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 0x0028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40</w:t>
            </w:r>
            <w:r>
              <w:rPr>
                <w:rFonts w:hint="eastAsia"/>
                <w:i/>
                <w:iCs/>
              </w:rPr>
              <w:t>摄氏度）</w:t>
            </w:r>
          </w:p>
        </w:tc>
        <w:tc>
          <w:tcPr>
            <w:tcW w:w="623" w:type="pct"/>
            <w:vAlign w:val="center"/>
          </w:tcPr>
          <w:p w14:paraId="1B5B9E9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℃</w:t>
            </w:r>
          </w:p>
        </w:tc>
      </w:tr>
      <w:tr w:rsidR="001658E0" w14:paraId="0665BC5B" w14:textId="77777777">
        <w:tc>
          <w:tcPr>
            <w:tcW w:w="387" w:type="pct"/>
            <w:vAlign w:val="center"/>
          </w:tcPr>
          <w:p w14:paraId="58805300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4DFD1E8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母线电压</w:t>
            </w:r>
          </w:p>
        </w:tc>
        <w:tc>
          <w:tcPr>
            <w:tcW w:w="631" w:type="pct"/>
            <w:vAlign w:val="center"/>
          </w:tcPr>
          <w:p w14:paraId="0288569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</w:t>
            </w:r>
          </w:p>
        </w:tc>
        <w:tc>
          <w:tcPr>
            <w:tcW w:w="2690" w:type="pct"/>
            <w:gridSpan w:val="2"/>
            <w:vAlign w:val="center"/>
          </w:tcPr>
          <w:p w14:paraId="436DBD63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 0x006E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110V</w:t>
            </w:r>
            <w:r>
              <w:rPr>
                <w:rFonts w:hint="eastAsia"/>
                <w:i/>
                <w:iCs/>
              </w:rPr>
              <w:t>）</w:t>
            </w:r>
          </w:p>
        </w:tc>
        <w:tc>
          <w:tcPr>
            <w:tcW w:w="623" w:type="pct"/>
            <w:vAlign w:val="center"/>
          </w:tcPr>
          <w:p w14:paraId="6407481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1658E0" w14:paraId="6F2CD5DE" w14:textId="77777777">
        <w:tc>
          <w:tcPr>
            <w:tcW w:w="387" w:type="pct"/>
            <w:vAlign w:val="center"/>
          </w:tcPr>
          <w:p w14:paraId="07F7974D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407406D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631" w:type="pct"/>
            <w:vAlign w:val="center"/>
          </w:tcPr>
          <w:p w14:paraId="3E3743D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690" w:type="pct"/>
            <w:gridSpan w:val="2"/>
            <w:vAlign w:val="center"/>
          </w:tcPr>
          <w:p w14:paraId="693271DC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 0x0BB8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3000mA</w:t>
            </w:r>
            <w:r>
              <w:rPr>
                <w:rFonts w:hint="eastAsia"/>
                <w:i/>
                <w:iCs/>
              </w:rPr>
              <w:t>有效值）</w:t>
            </w:r>
          </w:p>
        </w:tc>
        <w:tc>
          <w:tcPr>
            <w:tcW w:w="623" w:type="pct"/>
            <w:vAlign w:val="center"/>
          </w:tcPr>
          <w:p w14:paraId="4F46EE3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mA</w:t>
            </w:r>
          </w:p>
        </w:tc>
      </w:tr>
      <w:tr w:rsidR="001658E0" w14:paraId="433C9DEE" w14:textId="77777777">
        <w:tc>
          <w:tcPr>
            <w:tcW w:w="387" w:type="pct"/>
            <w:vAlign w:val="center"/>
          </w:tcPr>
          <w:p w14:paraId="2615A075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26B9774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631" w:type="pct"/>
            <w:vAlign w:val="center"/>
          </w:tcPr>
          <w:p w14:paraId="3420CEC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690" w:type="pct"/>
            <w:gridSpan w:val="2"/>
            <w:vAlign w:val="center"/>
          </w:tcPr>
          <w:p w14:paraId="69A9A426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 0x0BB8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3000mA</w:t>
            </w:r>
            <w:r>
              <w:rPr>
                <w:rFonts w:hint="eastAsia"/>
                <w:i/>
                <w:iCs/>
              </w:rPr>
              <w:t>有效值）</w:t>
            </w:r>
          </w:p>
        </w:tc>
        <w:tc>
          <w:tcPr>
            <w:tcW w:w="623" w:type="pct"/>
            <w:vAlign w:val="center"/>
          </w:tcPr>
          <w:p w14:paraId="2C0B295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mA</w:t>
            </w:r>
          </w:p>
        </w:tc>
      </w:tr>
      <w:tr w:rsidR="001658E0" w14:paraId="7803D405" w14:textId="77777777">
        <w:tc>
          <w:tcPr>
            <w:tcW w:w="387" w:type="pct"/>
            <w:vAlign w:val="center"/>
          </w:tcPr>
          <w:p w14:paraId="07839253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5D912BF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631" w:type="pct"/>
            <w:vAlign w:val="center"/>
          </w:tcPr>
          <w:p w14:paraId="25510E0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690" w:type="pct"/>
            <w:gridSpan w:val="2"/>
            <w:vAlign w:val="center"/>
          </w:tcPr>
          <w:p w14:paraId="319323B1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 0x0BB8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3000mA</w:t>
            </w:r>
            <w:r>
              <w:rPr>
                <w:rFonts w:hint="eastAsia"/>
                <w:i/>
                <w:iCs/>
              </w:rPr>
              <w:t>有效值）</w:t>
            </w:r>
          </w:p>
        </w:tc>
        <w:tc>
          <w:tcPr>
            <w:tcW w:w="623" w:type="pct"/>
            <w:vAlign w:val="center"/>
          </w:tcPr>
          <w:p w14:paraId="74CD034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mA</w:t>
            </w:r>
          </w:p>
        </w:tc>
      </w:tr>
      <w:tr w:rsidR="001658E0" w14:paraId="2AB4492A" w14:textId="77777777">
        <w:tc>
          <w:tcPr>
            <w:tcW w:w="387" w:type="pct"/>
            <w:vAlign w:val="center"/>
          </w:tcPr>
          <w:p w14:paraId="45E9AF30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30F2A98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631" w:type="pct"/>
            <w:vAlign w:val="center"/>
          </w:tcPr>
          <w:p w14:paraId="685E081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uint32_t</w:t>
            </w:r>
          </w:p>
        </w:tc>
        <w:tc>
          <w:tcPr>
            <w:tcW w:w="2690" w:type="pct"/>
            <w:gridSpan w:val="2"/>
            <w:vAlign w:val="center"/>
          </w:tcPr>
          <w:p w14:paraId="7A684937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eg.:0x00004E20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20000s</w:t>
            </w:r>
            <w:r>
              <w:rPr>
                <w:rFonts w:hint="eastAsia"/>
                <w:i/>
                <w:iCs/>
              </w:rPr>
              <w:t>累计运行时间）</w:t>
            </w:r>
          </w:p>
        </w:tc>
        <w:tc>
          <w:tcPr>
            <w:tcW w:w="623" w:type="pct"/>
            <w:vAlign w:val="center"/>
          </w:tcPr>
          <w:p w14:paraId="0DCDC96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1658E0" w14:paraId="65CB4230" w14:textId="77777777">
        <w:tc>
          <w:tcPr>
            <w:tcW w:w="387" w:type="pct"/>
            <w:vAlign w:val="center"/>
          </w:tcPr>
          <w:p w14:paraId="61679471" w14:textId="77777777" w:rsidR="001658E0" w:rsidRDefault="001658E0">
            <w:pPr>
              <w:pStyle w:val="a1"/>
              <w:numPr>
                <w:ilvl w:val="0"/>
                <w:numId w:val="10"/>
              </w:numPr>
              <w:ind w:left="0" w:firstLineChars="0" w:firstLine="0"/>
              <w:jc w:val="center"/>
            </w:pPr>
          </w:p>
        </w:tc>
        <w:tc>
          <w:tcPr>
            <w:tcW w:w="669" w:type="pct"/>
            <w:vAlign w:val="center"/>
          </w:tcPr>
          <w:p w14:paraId="5DB6982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631" w:type="pct"/>
            <w:vAlign w:val="center"/>
          </w:tcPr>
          <w:p w14:paraId="40F7051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Uint32_t</w:t>
            </w:r>
          </w:p>
        </w:tc>
        <w:tc>
          <w:tcPr>
            <w:tcW w:w="2690" w:type="pct"/>
            <w:gridSpan w:val="2"/>
            <w:vAlign w:val="center"/>
          </w:tcPr>
          <w:p w14:paraId="5F8B8B7D" w14:textId="77777777" w:rsidR="001658E0" w:rsidRDefault="00124F6E">
            <w:pPr>
              <w:pStyle w:val="a1"/>
              <w:ind w:firstLineChars="0" w:firstLine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eg.:0x00010203(</w:t>
            </w:r>
            <w:r>
              <w:rPr>
                <w:rFonts w:hint="eastAsia"/>
                <w:i/>
                <w:iCs/>
              </w:rPr>
              <w:t>版本号：</w:t>
            </w:r>
            <w:r>
              <w:rPr>
                <w:rFonts w:hint="eastAsia"/>
                <w:i/>
                <w:iCs/>
              </w:rPr>
              <w:t>V1.23)</w:t>
            </w:r>
          </w:p>
        </w:tc>
        <w:tc>
          <w:tcPr>
            <w:tcW w:w="623" w:type="pct"/>
            <w:vAlign w:val="center"/>
          </w:tcPr>
          <w:p w14:paraId="07731A7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41B7080D" w14:textId="77777777" w:rsidR="001658E0" w:rsidRDefault="00124F6E">
      <w:pPr>
        <w:pStyle w:val="2"/>
      </w:pPr>
      <w:bookmarkStart w:id="32" w:name="_Toc28774"/>
      <w:bookmarkStart w:id="33" w:name="_Toc27629"/>
      <w:bookmarkStart w:id="34" w:name="_Toc75790019"/>
      <w:r>
        <w:rPr>
          <w:rFonts w:hint="eastAsia"/>
        </w:rPr>
        <w:t>示例</w:t>
      </w:r>
      <w:bookmarkEnd w:id="32"/>
      <w:bookmarkEnd w:id="33"/>
      <w:bookmarkEnd w:id="34"/>
    </w:p>
    <w:p w14:paraId="25BCA1AF" w14:textId="77777777" w:rsidR="001658E0" w:rsidRDefault="00124F6E">
      <w:pPr>
        <w:pStyle w:val="a1"/>
        <w:ind w:firstLine="420"/>
      </w:pPr>
      <w:r>
        <w:rPr>
          <w:rFonts w:hint="eastAsia"/>
        </w:rPr>
        <w:t>指令下发：</w:t>
      </w:r>
    </w:p>
    <w:p w14:paraId="50936A93" w14:textId="77777777" w:rsidR="001658E0" w:rsidRDefault="00124F6E">
      <w:pPr>
        <w:pStyle w:val="a1"/>
        <w:ind w:firstLine="420"/>
      </w:pPr>
      <w:r>
        <w:rPr>
          <w:rFonts w:hint="eastAsia"/>
        </w:rPr>
        <w:t>HEX: 21 41 01 00 06 0002 0003 0000 46C1 //</w:t>
      </w:r>
      <w:r>
        <w:rPr>
          <w:rFonts w:hint="eastAsia"/>
        </w:rPr>
        <w:t>自动判断输入源，风量调节模式，</w:t>
      </w:r>
      <w:r>
        <w:rPr>
          <w:rFonts w:hint="eastAsia"/>
        </w:rPr>
        <w:t>3</w:t>
      </w:r>
      <w:r>
        <w:rPr>
          <w:rFonts w:hint="eastAsia"/>
        </w:rPr>
        <w:t>级风量</w:t>
      </w:r>
    </w:p>
    <w:p w14:paraId="426C657D" w14:textId="77777777" w:rsidR="001658E0" w:rsidRDefault="00124F6E">
      <w:pPr>
        <w:pStyle w:val="a1"/>
        <w:ind w:firstLine="420"/>
      </w:pPr>
      <w:r>
        <w:rPr>
          <w:rFonts w:hint="eastAsia"/>
        </w:rPr>
        <w:t>指令回复：</w:t>
      </w:r>
    </w:p>
    <w:p w14:paraId="537E4F51" w14:textId="77777777" w:rsidR="001658E0" w:rsidRDefault="00124F6E">
      <w:pPr>
        <w:pStyle w:val="a1"/>
        <w:ind w:firstLine="420"/>
      </w:pPr>
      <w:r>
        <w:rPr>
          <w:rFonts w:hint="eastAsia"/>
        </w:rPr>
        <w:t>HEX: 21 41 01 00 1A 00000002 00000000 0</w:t>
      </w:r>
      <w:r>
        <w:t>3</w:t>
      </w:r>
      <w:r>
        <w:rPr>
          <w:rFonts w:hint="eastAsia"/>
        </w:rPr>
        <w:t>02 03E8 0028 006E 0BB8 0BB8 0BB8 00004E20 00010203 8644</w:t>
      </w:r>
    </w:p>
    <w:p w14:paraId="2FB5A746" w14:textId="77777777" w:rsidR="001658E0" w:rsidRDefault="00124F6E">
      <w:pPr>
        <w:pStyle w:val="a1"/>
        <w:ind w:firstLine="420"/>
      </w:pPr>
      <w:r>
        <w:rPr>
          <w:rFonts w:hint="eastAsia"/>
        </w:rPr>
        <w:t>//</w:t>
      </w:r>
      <w:r>
        <w:rPr>
          <w:rFonts w:hint="eastAsia"/>
        </w:rPr>
        <w:t>运行状态，无故障，</w:t>
      </w:r>
      <w:r>
        <w:rPr>
          <w:rFonts w:hint="eastAsia"/>
        </w:rPr>
        <w:t>3</w:t>
      </w:r>
      <w:r>
        <w:t>80</w:t>
      </w:r>
      <w:r>
        <w:rPr>
          <w:rFonts w:hint="eastAsia"/>
        </w:rPr>
        <w:t>V</w:t>
      </w:r>
      <w:r>
        <w:rPr>
          <w:rFonts w:hint="eastAsia"/>
        </w:rPr>
        <w:t>电源输入，风量运行，当前</w:t>
      </w:r>
      <w:r>
        <w:rPr>
          <w:rFonts w:hint="eastAsia"/>
        </w:rPr>
        <w:t>1000</w:t>
      </w:r>
      <w:r>
        <w:rPr>
          <w:rFonts w:hint="eastAsia"/>
        </w:rPr>
        <w:t>转，</w:t>
      </w:r>
      <w:r>
        <w:rPr>
          <w:rFonts w:hint="eastAsia"/>
        </w:rPr>
        <w:t>40</w:t>
      </w:r>
      <w:r>
        <w:rPr>
          <w:rFonts w:hint="eastAsia"/>
        </w:rPr>
        <w:t>摄氏度，母线</w:t>
      </w:r>
      <w:r>
        <w:rPr>
          <w:rFonts w:hint="eastAsia"/>
        </w:rPr>
        <w:t>110V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相电流</w:t>
      </w:r>
      <w:r>
        <w:rPr>
          <w:rFonts w:hint="eastAsia"/>
        </w:rPr>
        <w:t>3000mA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相电流</w:t>
      </w:r>
      <w:r>
        <w:rPr>
          <w:rFonts w:hint="eastAsia"/>
        </w:rPr>
        <w:t>3000mA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相电流</w:t>
      </w:r>
      <w:r>
        <w:rPr>
          <w:rFonts w:hint="eastAsia"/>
        </w:rPr>
        <w:t>3000mA</w:t>
      </w:r>
      <w:r>
        <w:rPr>
          <w:rFonts w:hint="eastAsia"/>
        </w:rPr>
        <w:t>，已运行</w:t>
      </w:r>
      <w:r>
        <w:rPr>
          <w:rFonts w:hint="eastAsia"/>
        </w:rPr>
        <w:t>20000s</w:t>
      </w:r>
      <w:r>
        <w:rPr>
          <w:rFonts w:hint="eastAsia"/>
        </w:rPr>
        <w:t>，软件版本为</w:t>
      </w:r>
      <w:r>
        <w:rPr>
          <w:rFonts w:hint="eastAsia"/>
        </w:rPr>
        <w:t>V1.23</w:t>
      </w:r>
      <w:r>
        <w:rPr>
          <w:rFonts w:hint="eastAsia"/>
        </w:rPr>
        <w:t>。</w:t>
      </w:r>
    </w:p>
    <w:p w14:paraId="66DF01E4" w14:textId="77777777" w:rsidR="001658E0" w:rsidRDefault="00124F6E">
      <w:pPr>
        <w:pStyle w:val="1"/>
      </w:pPr>
      <w:bookmarkStart w:id="35" w:name="_Toc75790020"/>
      <w:bookmarkStart w:id="36" w:name="_Toc18816"/>
      <w:bookmarkStart w:id="37" w:name="_Toc23181"/>
      <w:r>
        <w:t>F</w:t>
      </w:r>
      <w:r>
        <w:rPr>
          <w:rFonts w:hint="eastAsia"/>
        </w:rPr>
        <w:t>reemodbus</w:t>
      </w:r>
      <w:r>
        <w:rPr>
          <w:rFonts w:hint="eastAsia"/>
        </w:rPr>
        <w:t>功能码格式</w:t>
      </w:r>
      <w:bookmarkEnd w:id="35"/>
    </w:p>
    <w:p w14:paraId="14588363" w14:textId="77777777" w:rsidR="001658E0" w:rsidRDefault="00124F6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功能码</w:t>
      </w:r>
      <w:r>
        <w:rPr>
          <w:rFonts w:hint="eastAsia"/>
        </w:rPr>
        <w:t xml:space="preserve"> 0X01</w:t>
      </w:r>
      <w:r>
        <w:rPr>
          <w:rFonts w:hint="eastAsia"/>
        </w:rPr>
        <w:t>：读故障</w:t>
      </w:r>
      <w:r>
        <w:rPr>
          <w:rFonts w:hint="eastAsia"/>
        </w:rPr>
        <w:t>IO</w:t>
      </w:r>
      <w:r>
        <w:rPr>
          <w:rFonts w:hint="eastAsia"/>
        </w:rPr>
        <w:t>位</w:t>
      </w:r>
    </w:p>
    <w:p w14:paraId="22B53499" w14:textId="77777777" w:rsidR="001658E0" w:rsidRDefault="00124F6E">
      <w:pPr>
        <w:pStyle w:val="a1"/>
        <w:ind w:firstLine="420"/>
      </w:pPr>
      <w:r>
        <w:rPr>
          <w:rFonts w:hint="eastAsia"/>
        </w:rPr>
        <w:t>A.</w:t>
      </w:r>
      <w:r>
        <w:rPr>
          <w:rFonts w:hint="eastAsia"/>
        </w:rPr>
        <w:t>主站请求</w:t>
      </w:r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4"/>
        <w:gridCol w:w="774"/>
        <w:gridCol w:w="994"/>
        <w:gridCol w:w="774"/>
        <w:gridCol w:w="1214"/>
        <w:gridCol w:w="1163"/>
        <w:gridCol w:w="1261"/>
        <w:gridCol w:w="1213"/>
        <w:gridCol w:w="1032"/>
        <w:gridCol w:w="775"/>
      </w:tblGrid>
      <w:tr w:rsidR="001658E0" w14:paraId="4FB9D93B" w14:textId="77777777">
        <w:tc>
          <w:tcPr>
            <w:tcW w:w="487" w:type="pct"/>
            <w:vAlign w:val="center"/>
          </w:tcPr>
          <w:p w14:paraId="1CAF9DF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79" w:type="pct"/>
            <w:vAlign w:val="center"/>
          </w:tcPr>
          <w:p w14:paraId="184AB73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05626C5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 w14:paraId="2BE3903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 w14:paraId="5420477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70" w:type="pct"/>
            <w:vAlign w:val="center"/>
          </w:tcPr>
          <w:p w14:paraId="7561ECD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618" w:type="pct"/>
            <w:vAlign w:val="center"/>
          </w:tcPr>
          <w:p w14:paraId="48C769F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数量</w:t>
            </w:r>
          </w:p>
        </w:tc>
        <w:tc>
          <w:tcPr>
            <w:tcW w:w="595" w:type="pct"/>
            <w:vAlign w:val="center"/>
          </w:tcPr>
          <w:p w14:paraId="2539FB2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数量</w:t>
            </w:r>
          </w:p>
        </w:tc>
        <w:tc>
          <w:tcPr>
            <w:tcW w:w="506" w:type="pct"/>
            <w:vAlign w:val="center"/>
          </w:tcPr>
          <w:p w14:paraId="3C65FF9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 w14:paraId="300BCCB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2A6DD624" w14:textId="77777777">
        <w:tc>
          <w:tcPr>
            <w:tcW w:w="487" w:type="pct"/>
            <w:vAlign w:val="center"/>
          </w:tcPr>
          <w:p w14:paraId="27CF88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 w14:paraId="5FA9B9B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0D4768F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 w14:paraId="0793B03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0x01</w:t>
            </w:r>
          </w:p>
        </w:tc>
        <w:tc>
          <w:tcPr>
            <w:tcW w:w="595" w:type="pct"/>
            <w:vAlign w:val="center"/>
          </w:tcPr>
          <w:p w14:paraId="47DCF77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70" w:type="pct"/>
            <w:vAlign w:val="center"/>
          </w:tcPr>
          <w:p w14:paraId="030D776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618" w:type="pct"/>
            <w:vAlign w:val="center"/>
          </w:tcPr>
          <w:p w14:paraId="36A9891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95" w:type="pct"/>
            <w:vAlign w:val="center"/>
          </w:tcPr>
          <w:p w14:paraId="20FD5B2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0x0D(L)</w:t>
            </w:r>
          </w:p>
        </w:tc>
        <w:tc>
          <w:tcPr>
            <w:tcW w:w="506" w:type="pct"/>
            <w:vAlign w:val="center"/>
          </w:tcPr>
          <w:p w14:paraId="329EB43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 w14:paraId="0D73B18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7D90F64E" w14:textId="77777777">
        <w:tc>
          <w:tcPr>
            <w:tcW w:w="487" w:type="pct"/>
            <w:vAlign w:val="center"/>
          </w:tcPr>
          <w:p w14:paraId="52BCFDF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9" w:type="pct"/>
            <w:vAlign w:val="center"/>
          </w:tcPr>
          <w:p w14:paraId="3767D33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251F6AD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 w14:paraId="4153270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2E0D1EB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 w14:paraId="4860574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 w14:paraId="33002D5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28D8E69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vAlign w:val="center"/>
          </w:tcPr>
          <w:p w14:paraId="2413AD6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21EF8A1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D4614C2" w14:textId="1FC2C0F5" w:rsidR="001658E0" w:rsidRDefault="00124F6E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从站响应</w:t>
      </w:r>
    </w:p>
    <w:p w14:paraId="0D713C64" w14:textId="2A6B8306" w:rsidR="000D2C6C" w:rsidRDefault="000D2C6C" w:rsidP="000D2C6C">
      <w:pPr>
        <w:pStyle w:val="a1"/>
        <w:tabs>
          <w:tab w:val="left" w:pos="312"/>
        </w:tabs>
        <w:ind w:firstLineChars="0"/>
      </w:pPr>
    </w:p>
    <w:p w14:paraId="798E4E06" w14:textId="248A05B4" w:rsidR="000D2C6C" w:rsidRDefault="00F80929" w:rsidP="000D2C6C">
      <w:pPr>
        <w:pStyle w:val="a1"/>
        <w:tabs>
          <w:tab w:val="left" w:pos="312"/>
        </w:tabs>
        <w:ind w:firstLineChars="0"/>
      </w:pPr>
      <w:r>
        <w:rPr>
          <w:rFonts w:hint="eastAsia"/>
        </w:rPr>
        <w:t xml:space="preserve"> </w:t>
      </w:r>
    </w:p>
    <w:tbl>
      <w:tblPr>
        <w:tblStyle w:val="af"/>
        <w:tblW w:w="4622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2"/>
        <w:gridCol w:w="770"/>
        <w:gridCol w:w="994"/>
        <w:gridCol w:w="771"/>
        <w:gridCol w:w="1216"/>
        <w:gridCol w:w="1163"/>
        <w:gridCol w:w="1263"/>
        <w:gridCol w:w="1202"/>
        <w:gridCol w:w="1052"/>
      </w:tblGrid>
      <w:tr w:rsidR="001658E0" w14:paraId="30212E26" w14:textId="77777777">
        <w:tc>
          <w:tcPr>
            <w:tcW w:w="526" w:type="pct"/>
            <w:vAlign w:val="center"/>
          </w:tcPr>
          <w:p w14:paraId="44972B3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09" w:type="pct"/>
            <w:vAlign w:val="center"/>
          </w:tcPr>
          <w:p w14:paraId="7661EDE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527" w:type="pct"/>
            <w:vAlign w:val="center"/>
          </w:tcPr>
          <w:p w14:paraId="25F028E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409" w:type="pct"/>
            <w:vAlign w:val="center"/>
          </w:tcPr>
          <w:p w14:paraId="095E277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4" w:type="pct"/>
            <w:vAlign w:val="center"/>
          </w:tcPr>
          <w:p w14:paraId="7C1D029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616" w:type="pct"/>
            <w:vAlign w:val="center"/>
          </w:tcPr>
          <w:p w14:paraId="7FF9D03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输出状态</w:t>
            </w:r>
          </w:p>
        </w:tc>
        <w:tc>
          <w:tcPr>
            <w:tcW w:w="669" w:type="pct"/>
            <w:vAlign w:val="center"/>
          </w:tcPr>
          <w:p w14:paraId="2DB6D5E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输出状态</w:t>
            </w:r>
          </w:p>
        </w:tc>
        <w:tc>
          <w:tcPr>
            <w:tcW w:w="637" w:type="pct"/>
            <w:vAlign w:val="center"/>
          </w:tcPr>
          <w:p w14:paraId="5A39EB9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57" w:type="pct"/>
            <w:vAlign w:val="center"/>
          </w:tcPr>
          <w:p w14:paraId="7B1001C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6F1D94BF" w14:textId="77777777">
        <w:tc>
          <w:tcPr>
            <w:tcW w:w="526" w:type="pct"/>
            <w:vAlign w:val="center"/>
          </w:tcPr>
          <w:p w14:paraId="03F42F3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409" w:type="pct"/>
            <w:vAlign w:val="center"/>
          </w:tcPr>
          <w:p w14:paraId="49C4086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527" w:type="pct"/>
            <w:vAlign w:val="center"/>
          </w:tcPr>
          <w:p w14:paraId="0084275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409" w:type="pct"/>
            <w:vAlign w:val="center"/>
          </w:tcPr>
          <w:p w14:paraId="68E559F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0x01</w:t>
            </w:r>
          </w:p>
        </w:tc>
        <w:tc>
          <w:tcPr>
            <w:tcW w:w="644" w:type="pct"/>
            <w:vAlign w:val="center"/>
          </w:tcPr>
          <w:p w14:paraId="41B854A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616" w:type="pct"/>
            <w:vAlign w:val="center"/>
          </w:tcPr>
          <w:p w14:paraId="5793A73D" w14:textId="77777777" w:rsidR="001658E0" w:rsidRPr="00D216A7" w:rsidRDefault="00124F6E">
            <w:pPr>
              <w:pStyle w:val="a1"/>
              <w:ind w:firstLineChars="0" w:firstLine="0"/>
              <w:jc w:val="center"/>
              <w:rPr>
                <w:color w:val="FF0000"/>
              </w:rPr>
            </w:pPr>
            <w:r w:rsidRPr="00D216A7">
              <w:rPr>
                <w:rFonts w:hint="eastAsia"/>
                <w:color w:val="FF0000"/>
              </w:rPr>
              <w:t>0x34(0~7)</w:t>
            </w:r>
          </w:p>
        </w:tc>
        <w:tc>
          <w:tcPr>
            <w:tcW w:w="669" w:type="pct"/>
            <w:vAlign w:val="center"/>
          </w:tcPr>
          <w:p w14:paraId="5683A793" w14:textId="77777777" w:rsidR="001658E0" w:rsidRPr="00D216A7" w:rsidRDefault="00124F6E">
            <w:pPr>
              <w:pStyle w:val="a1"/>
              <w:ind w:firstLineChars="0" w:firstLine="0"/>
              <w:jc w:val="center"/>
              <w:rPr>
                <w:color w:val="FF0000"/>
              </w:rPr>
            </w:pPr>
            <w:r w:rsidRPr="00D216A7">
              <w:rPr>
                <w:rFonts w:hint="eastAsia"/>
                <w:color w:val="FF0000"/>
              </w:rPr>
              <w:t>0x34(8~13)</w:t>
            </w:r>
          </w:p>
        </w:tc>
        <w:tc>
          <w:tcPr>
            <w:tcW w:w="637" w:type="pct"/>
            <w:vAlign w:val="center"/>
          </w:tcPr>
          <w:p w14:paraId="13C0992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57" w:type="pct"/>
            <w:vAlign w:val="center"/>
          </w:tcPr>
          <w:p w14:paraId="5EBF61F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0E7469E5" w14:textId="77777777">
        <w:tc>
          <w:tcPr>
            <w:tcW w:w="526" w:type="pct"/>
            <w:vAlign w:val="center"/>
          </w:tcPr>
          <w:p w14:paraId="5CE04BA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409" w:type="pct"/>
            <w:vAlign w:val="center"/>
          </w:tcPr>
          <w:p w14:paraId="23C472C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7" w:type="pct"/>
            <w:vAlign w:val="center"/>
          </w:tcPr>
          <w:p w14:paraId="4274465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pct"/>
            <w:vAlign w:val="center"/>
          </w:tcPr>
          <w:p w14:paraId="01BA34D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pct"/>
            <w:vAlign w:val="center"/>
          </w:tcPr>
          <w:p w14:paraId="5F8AFF4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6" w:type="pct"/>
            <w:vAlign w:val="center"/>
          </w:tcPr>
          <w:p w14:paraId="726FACA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vAlign w:val="center"/>
          </w:tcPr>
          <w:p w14:paraId="413F17B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pct"/>
            <w:vAlign w:val="center"/>
          </w:tcPr>
          <w:p w14:paraId="2C7DEFB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557" w:type="pct"/>
            <w:vAlign w:val="center"/>
          </w:tcPr>
          <w:p w14:paraId="7661512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30F265F" w14:textId="77777777" w:rsidR="001658E0" w:rsidRDefault="00124F6E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异常码</w:t>
      </w:r>
    </w:p>
    <w:p w14:paraId="173FDC7C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0x01:</w:t>
      </w:r>
      <w:r>
        <w:rPr>
          <w:rFonts w:hint="eastAsia"/>
        </w:rPr>
        <w:t>不支持的功能码</w:t>
      </w:r>
    </w:p>
    <w:p w14:paraId="07FA4FF3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0x02:</w:t>
      </w:r>
      <w:r>
        <w:rPr>
          <w:rFonts w:hint="eastAsia"/>
        </w:rPr>
        <w:t>起始地址非法或者起始地址</w:t>
      </w:r>
      <w:r>
        <w:rPr>
          <w:rFonts w:hint="eastAsia"/>
        </w:rPr>
        <w:t>+</w:t>
      </w:r>
      <w:r>
        <w:rPr>
          <w:rFonts w:hint="eastAsia"/>
        </w:rPr>
        <w:t>输出数量非法</w:t>
      </w:r>
    </w:p>
    <w:p w14:paraId="28D9DB05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0x03:</w:t>
      </w:r>
      <w:r>
        <w:rPr>
          <w:rFonts w:hint="eastAsia"/>
        </w:rPr>
        <w:t>输出数量超过范围</w:t>
      </w:r>
    </w:p>
    <w:p w14:paraId="48B41C11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0x04:</w:t>
      </w: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输出异常</w:t>
      </w:r>
    </w:p>
    <w:p w14:paraId="40A59C6E" w14:textId="77777777" w:rsidR="001658E0" w:rsidRDefault="00124F6E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数据定义</w:t>
      </w:r>
    </w:p>
    <w:p w14:paraId="2C6F0326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主站请求</w:t>
      </w:r>
      <w:r>
        <w:rPr>
          <w:rFonts w:hint="eastAsia"/>
        </w:rPr>
        <w:t>-&gt;</w:t>
      </w:r>
      <w:r>
        <w:rPr>
          <w:rFonts w:hint="eastAsia"/>
        </w:rPr>
        <w:t>从站</w:t>
      </w:r>
      <w:r>
        <w:rPr>
          <w:rFonts w:hint="eastAsia"/>
        </w:rPr>
        <w:t xml:space="preserve"> </w:t>
      </w:r>
      <w:r>
        <w:rPr>
          <w:rFonts w:hint="eastAsia"/>
        </w:rPr>
        <w:t>数据定义列表</w:t>
      </w:r>
    </w:p>
    <w:tbl>
      <w:tblPr>
        <w:tblStyle w:val="af"/>
        <w:tblW w:w="3595" w:type="pct"/>
        <w:tblInd w:w="560" w:type="dxa"/>
        <w:tblLook w:val="04A0" w:firstRow="1" w:lastRow="0" w:firstColumn="1" w:lastColumn="0" w:noHBand="0" w:noVBand="1"/>
      </w:tblPr>
      <w:tblGrid>
        <w:gridCol w:w="1159"/>
        <w:gridCol w:w="3438"/>
        <w:gridCol w:w="2732"/>
      </w:tblGrid>
      <w:tr w:rsidR="001658E0" w14:paraId="601D66B4" w14:textId="77777777">
        <w:trPr>
          <w:trHeight w:val="39"/>
        </w:trPr>
        <w:tc>
          <w:tcPr>
            <w:tcW w:w="790" w:type="pct"/>
            <w:vAlign w:val="center"/>
          </w:tcPr>
          <w:p w14:paraId="39D8A4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2345" w:type="pct"/>
          </w:tcPr>
          <w:p w14:paraId="4737C1D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数据比特位地址</w:t>
            </w:r>
          </w:p>
        </w:tc>
        <w:tc>
          <w:tcPr>
            <w:tcW w:w="1864" w:type="pct"/>
          </w:tcPr>
          <w:p w14:paraId="4115104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数据定义</w:t>
            </w:r>
          </w:p>
        </w:tc>
      </w:tr>
      <w:tr w:rsidR="001658E0" w14:paraId="332D06B6" w14:textId="77777777">
        <w:trPr>
          <w:trHeight w:val="39"/>
        </w:trPr>
        <w:tc>
          <w:tcPr>
            <w:tcW w:w="790" w:type="pct"/>
            <w:vMerge w:val="restart"/>
            <w:vAlign w:val="center"/>
          </w:tcPr>
          <w:p w14:paraId="62F9E01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故障数据</w:t>
            </w:r>
          </w:p>
        </w:tc>
        <w:tc>
          <w:tcPr>
            <w:tcW w:w="2345" w:type="pct"/>
          </w:tcPr>
          <w:p w14:paraId="2717480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1864" w:type="pct"/>
          </w:tcPr>
          <w:p w14:paraId="4333BED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无故障</w:t>
            </w:r>
          </w:p>
        </w:tc>
      </w:tr>
      <w:tr w:rsidR="001658E0" w14:paraId="3F85BA66" w14:textId="77777777">
        <w:trPr>
          <w:trHeight w:val="36"/>
        </w:trPr>
        <w:tc>
          <w:tcPr>
            <w:tcW w:w="790" w:type="pct"/>
            <w:vMerge/>
            <w:vAlign w:val="center"/>
          </w:tcPr>
          <w:p w14:paraId="61674E5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2345" w:type="pct"/>
          </w:tcPr>
          <w:p w14:paraId="5334E10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0x0001</w:t>
            </w:r>
          </w:p>
        </w:tc>
        <w:tc>
          <w:tcPr>
            <w:tcW w:w="1864" w:type="pct"/>
          </w:tcPr>
          <w:p w14:paraId="2EA9B4B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过压</w:t>
            </w:r>
          </w:p>
        </w:tc>
      </w:tr>
      <w:tr w:rsidR="001658E0" w14:paraId="67468E1F" w14:textId="77777777">
        <w:trPr>
          <w:trHeight w:val="36"/>
        </w:trPr>
        <w:tc>
          <w:tcPr>
            <w:tcW w:w="790" w:type="pct"/>
            <w:vMerge/>
            <w:vAlign w:val="center"/>
          </w:tcPr>
          <w:p w14:paraId="084CBB9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2345" w:type="pct"/>
          </w:tcPr>
          <w:p w14:paraId="02C45B5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0x0002</w:t>
            </w:r>
          </w:p>
        </w:tc>
        <w:tc>
          <w:tcPr>
            <w:tcW w:w="1864" w:type="pct"/>
          </w:tcPr>
          <w:p w14:paraId="41F175F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欠压</w:t>
            </w:r>
          </w:p>
        </w:tc>
      </w:tr>
      <w:tr w:rsidR="001658E0" w14:paraId="6084FB98" w14:textId="77777777">
        <w:trPr>
          <w:trHeight w:val="36"/>
        </w:trPr>
        <w:tc>
          <w:tcPr>
            <w:tcW w:w="790" w:type="pct"/>
            <w:vMerge/>
            <w:vAlign w:val="center"/>
          </w:tcPr>
          <w:p w14:paraId="18C7178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2345" w:type="pct"/>
          </w:tcPr>
          <w:p w14:paraId="28DD53F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0x0003</w:t>
            </w:r>
          </w:p>
        </w:tc>
        <w:tc>
          <w:tcPr>
            <w:tcW w:w="1864" w:type="pct"/>
          </w:tcPr>
          <w:p w14:paraId="4DEB8CC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过载</w:t>
            </w:r>
          </w:p>
        </w:tc>
      </w:tr>
      <w:tr w:rsidR="001658E0" w14:paraId="6ABD8C27" w14:textId="77777777">
        <w:trPr>
          <w:trHeight w:val="36"/>
        </w:trPr>
        <w:tc>
          <w:tcPr>
            <w:tcW w:w="790" w:type="pct"/>
            <w:vMerge/>
            <w:vAlign w:val="center"/>
          </w:tcPr>
          <w:p w14:paraId="68B4EAB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2345" w:type="pct"/>
          </w:tcPr>
          <w:p w14:paraId="7F9DF31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0x0004</w:t>
            </w:r>
          </w:p>
        </w:tc>
        <w:tc>
          <w:tcPr>
            <w:tcW w:w="1864" w:type="pct"/>
          </w:tcPr>
          <w:p w14:paraId="69833CB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过温</w:t>
            </w:r>
          </w:p>
        </w:tc>
      </w:tr>
      <w:tr w:rsidR="001658E0" w14:paraId="13E72FC8" w14:textId="77777777">
        <w:trPr>
          <w:trHeight w:val="36"/>
        </w:trPr>
        <w:tc>
          <w:tcPr>
            <w:tcW w:w="790" w:type="pct"/>
            <w:vMerge/>
            <w:vAlign w:val="center"/>
          </w:tcPr>
          <w:p w14:paraId="04B6932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2345" w:type="pct"/>
          </w:tcPr>
          <w:p w14:paraId="6B390B7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864" w:type="pct"/>
          </w:tcPr>
          <w:p w14:paraId="067A10E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输出缺相</w:t>
            </w:r>
          </w:p>
        </w:tc>
      </w:tr>
      <w:tr w:rsidR="001658E0" w14:paraId="2E37BC01" w14:textId="77777777">
        <w:trPr>
          <w:trHeight w:val="36"/>
        </w:trPr>
        <w:tc>
          <w:tcPr>
            <w:tcW w:w="790" w:type="pct"/>
            <w:vMerge/>
            <w:vAlign w:val="center"/>
          </w:tcPr>
          <w:p w14:paraId="2720D88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2345" w:type="pct"/>
          </w:tcPr>
          <w:p w14:paraId="321FC12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0x0006</w:t>
            </w:r>
          </w:p>
        </w:tc>
        <w:tc>
          <w:tcPr>
            <w:tcW w:w="1864" w:type="pct"/>
          </w:tcPr>
          <w:p w14:paraId="0742F18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输出短路</w:t>
            </w:r>
          </w:p>
        </w:tc>
      </w:tr>
      <w:tr w:rsidR="001658E0" w14:paraId="135D5621" w14:textId="77777777">
        <w:trPr>
          <w:trHeight w:val="36"/>
        </w:trPr>
        <w:tc>
          <w:tcPr>
            <w:tcW w:w="790" w:type="pct"/>
            <w:vMerge/>
            <w:vAlign w:val="center"/>
          </w:tcPr>
          <w:p w14:paraId="2B34398C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2345" w:type="pct"/>
          </w:tcPr>
          <w:p w14:paraId="0D9078C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0x0007</w:t>
            </w:r>
          </w:p>
        </w:tc>
        <w:tc>
          <w:tcPr>
            <w:tcW w:w="1864" w:type="pct"/>
          </w:tcPr>
          <w:p w14:paraId="7A75C6E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风机堵转</w:t>
            </w:r>
          </w:p>
        </w:tc>
      </w:tr>
    </w:tbl>
    <w:p w14:paraId="7EBDF658" w14:textId="77777777" w:rsidR="001658E0" w:rsidRDefault="001658E0">
      <w:pPr>
        <w:pStyle w:val="a1"/>
        <w:ind w:left="420" w:firstLineChars="0" w:firstLine="420"/>
      </w:pPr>
    </w:p>
    <w:p w14:paraId="58A07D50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从站响应</w:t>
      </w:r>
      <w:r>
        <w:rPr>
          <w:rFonts w:hint="eastAsia"/>
        </w:rPr>
        <w:t>-&gt;</w:t>
      </w:r>
      <w:r>
        <w:rPr>
          <w:rFonts w:hint="eastAsia"/>
        </w:rPr>
        <w:t>主站</w:t>
      </w:r>
      <w:r>
        <w:rPr>
          <w:rFonts w:hint="eastAsia"/>
        </w:rPr>
        <w:t xml:space="preserve"> </w:t>
      </w:r>
      <w:r>
        <w:rPr>
          <w:rFonts w:hint="eastAsia"/>
        </w:rPr>
        <w:t>数据定义列表</w:t>
      </w:r>
    </w:p>
    <w:tbl>
      <w:tblPr>
        <w:tblStyle w:val="af"/>
        <w:tblW w:w="4385" w:type="pct"/>
        <w:tblInd w:w="560" w:type="dxa"/>
        <w:tblLook w:val="04A0" w:firstRow="1" w:lastRow="0" w:firstColumn="1" w:lastColumn="0" w:noHBand="0" w:noVBand="1"/>
      </w:tblPr>
      <w:tblGrid>
        <w:gridCol w:w="1159"/>
        <w:gridCol w:w="1609"/>
        <w:gridCol w:w="3438"/>
        <w:gridCol w:w="2734"/>
      </w:tblGrid>
      <w:tr w:rsidR="001658E0" w14:paraId="0BB3A467" w14:textId="77777777">
        <w:trPr>
          <w:trHeight w:val="39"/>
        </w:trPr>
        <w:tc>
          <w:tcPr>
            <w:tcW w:w="648" w:type="pct"/>
            <w:vAlign w:val="center"/>
          </w:tcPr>
          <w:p w14:paraId="1FF43CE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900" w:type="pct"/>
            <w:vAlign w:val="center"/>
          </w:tcPr>
          <w:p w14:paraId="77D157C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22" w:type="pct"/>
          </w:tcPr>
          <w:p w14:paraId="3520B89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数据输出值</w:t>
            </w:r>
          </w:p>
        </w:tc>
        <w:tc>
          <w:tcPr>
            <w:tcW w:w="1528" w:type="pct"/>
          </w:tcPr>
          <w:p w14:paraId="43576B1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数据定义</w:t>
            </w:r>
          </w:p>
        </w:tc>
      </w:tr>
      <w:tr w:rsidR="001658E0" w14:paraId="4A3C7D9B" w14:textId="77777777">
        <w:trPr>
          <w:trHeight w:val="39"/>
        </w:trPr>
        <w:tc>
          <w:tcPr>
            <w:tcW w:w="648" w:type="pct"/>
            <w:vMerge w:val="restart"/>
            <w:vAlign w:val="center"/>
          </w:tcPr>
          <w:p w14:paraId="05B6B77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故障数据</w:t>
            </w:r>
          </w:p>
        </w:tc>
        <w:tc>
          <w:tcPr>
            <w:tcW w:w="900" w:type="pct"/>
            <w:vMerge w:val="restart"/>
            <w:vAlign w:val="center"/>
          </w:tcPr>
          <w:p w14:paraId="4DAA3FD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922" w:type="pct"/>
          </w:tcPr>
          <w:p w14:paraId="175F86C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1528" w:type="pct"/>
          </w:tcPr>
          <w:p w14:paraId="46C337B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无故障</w:t>
            </w:r>
          </w:p>
        </w:tc>
      </w:tr>
      <w:tr w:rsidR="001658E0" w14:paraId="1862FE4C" w14:textId="77777777">
        <w:trPr>
          <w:trHeight w:val="36"/>
        </w:trPr>
        <w:tc>
          <w:tcPr>
            <w:tcW w:w="648" w:type="pct"/>
            <w:vMerge/>
            <w:vAlign w:val="center"/>
          </w:tcPr>
          <w:p w14:paraId="0DAB8A4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900" w:type="pct"/>
            <w:vMerge/>
            <w:vAlign w:val="center"/>
          </w:tcPr>
          <w:p w14:paraId="08E3F5D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922" w:type="pct"/>
          </w:tcPr>
          <w:p w14:paraId="2C5B409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0x0001</w:t>
            </w:r>
          </w:p>
        </w:tc>
        <w:tc>
          <w:tcPr>
            <w:tcW w:w="1528" w:type="pct"/>
          </w:tcPr>
          <w:p w14:paraId="43C930D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过压</w:t>
            </w:r>
          </w:p>
        </w:tc>
      </w:tr>
      <w:tr w:rsidR="001658E0" w14:paraId="638BC76D" w14:textId="77777777">
        <w:trPr>
          <w:trHeight w:val="36"/>
        </w:trPr>
        <w:tc>
          <w:tcPr>
            <w:tcW w:w="648" w:type="pct"/>
            <w:vMerge/>
            <w:vAlign w:val="center"/>
          </w:tcPr>
          <w:p w14:paraId="28C275D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900" w:type="pct"/>
            <w:vMerge/>
            <w:vAlign w:val="center"/>
          </w:tcPr>
          <w:p w14:paraId="472E7BF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922" w:type="pct"/>
          </w:tcPr>
          <w:p w14:paraId="5D57611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0x0002</w:t>
            </w:r>
          </w:p>
        </w:tc>
        <w:tc>
          <w:tcPr>
            <w:tcW w:w="1528" w:type="pct"/>
          </w:tcPr>
          <w:p w14:paraId="7C339FF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欠压</w:t>
            </w:r>
          </w:p>
        </w:tc>
      </w:tr>
      <w:tr w:rsidR="001658E0" w14:paraId="72B344D2" w14:textId="77777777">
        <w:trPr>
          <w:trHeight w:val="36"/>
        </w:trPr>
        <w:tc>
          <w:tcPr>
            <w:tcW w:w="648" w:type="pct"/>
            <w:vMerge/>
            <w:vAlign w:val="center"/>
          </w:tcPr>
          <w:p w14:paraId="046E899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900" w:type="pct"/>
            <w:vMerge/>
            <w:vAlign w:val="center"/>
          </w:tcPr>
          <w:p w14:paraId="1FA0923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922" w:type="pct"/>
          </w:tcPr>
          <w:p w14:paraId="6E16ECB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0x0004</w:t>
            </w:r>
          </w:p>
        </w:tc>
        <w:tc>
          <w:tcPr>
            <w:tcW w:w="1528" w:type="pct"/>
          </w:tcPr>
          <w:p w14:paraId="008468C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过载</w:t>
            </w:r>
          </w:p>
        </w:tc>
      </w:tr>
      <w:tr w:rsidR="001658E0" w14:paraId="4FB6BA6F" w14:textId="77777777">
        <w:trPr>
          <w:trHeight w:val="36"/>
        </w:trPr>
        <w:tc>
          <w:tcPr>
            <w:tcW w:w="648" w:type="pct"/>
            <w:vMerge/>
            <w:vAlign w:val="center"/>
          </w:tcPr>
          <w:p w14:paraId="6264198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900" w:type="pct"/>
            <w:vMerge/>
            <w:vAlign w:val="center"/>
          </w:tcPr>
          <w:p w14:paraId="35347BB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922" w:type="pct"/>
          </w:tcPr>
          <w:p w14:paraId="397A878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1528" w:type="pct"/>
          </w:tcPr>
          <w:p w14:paraId="2CAEF9E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过温</w:t>
            </w:r>
          </w:p>
        </w:tc>
      </w:tr>
      <w:tr w:rsidR="001658E0" w14:paraId="410606C9" w14:textId="77777777">
        <w:trPr>
          <w:trHeight w:val="36"/>
        </w:trPr>
        <w:tc>
          <w:tcPr>
            <w:tcW w:w="648" w:type="pct"/>
            <w:vMerge/>
            <w:vAlign w:val="center"/>
          </w:tcPr>
          <w:p w14:paraId="301B1D2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900" w:type="pct"/>
            <w:vMerge/>
            <w:vAlign w:val="center"/>
          </w:tcPr>
          <w:p w14:paraId="1B3A191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922" w:type="pct"/>
          </w:tcPr>
          <w:p w14:paraId="1EE067F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1528" w:type="pct"/>
          </w:tcPr>
          <w:p w14:paraId="2201FAF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输出缺相</w:t>
            </w:r>
          </w:p>
        </w:tc>
      </w:tr>
      <w:tr w:rsidR="001658E0" w14:paraId="54C2EE44" w14:textId="77777777">
        <w:trPr>
          <w:trHeight w:val="36"/>
        </w:trPr>
        <w:tc>
          <w:tcPr>
            <w:tcW w:w="648" w:type="pct"/>
            <w:vMerge/>
            <w:vAlign w:val="center"/>
          </w:tcPr>
          <w:p w14:paraId="1F3F2F2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900" w:type="pct"/>
            <w:vMerge/>
            <w:vAlign w:val="center"/>
          </w:tcPr>
          <w:p w14:paraId="5601A93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922" w:type="pct"/>
          </w:tcPr>
          <w:p w14:paraId="18C6657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0x0040</w:t>
            </w:r>
          </w:p>
        </w:tc>
        <w:tc>
          <w:tcPr>
            <w:tcW w:w="1528" w:type="pct"/>
          </w:tcPr>
          <w:p w14:paraId="0E2FA46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输出短路</w:t>
            </w:r>
          </w:p>
        </w:tc>
      </w:tr>
      <w:tr w:rsidR="001658E0" w14:paraId="47C896DE" w14:textId="77777777">
        <w:trPr>
          <w:trHeight w:val="36"/>
        </w:trPr>
        <w:tc>
          <w:tcPr>
            <w:tcW w:w="648" w:type="pct"/>
            <w:vMerge/>
            <w:vAlign w:val="center"/>
          </w:tcPr>
          <w:p w14:paraId="553B814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900" w:type="pct"/>
            <w:vMerge/>
            <w:vAlign w:val="center"/>
          </w:tcPr>
          <w:p w14:paraId="66DBE4D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922" w:type="pct"/>
          </w:tcPr>
          <w:p w14:paraId="1CE83BE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0x0080</w:t>
            </w:r>
          </w:p>
        </w:tc>
        <w:tc>
          <w:tcPr>
            <w:tcW w:w="1528" w:type="pct"/>
          </w:tcPr>
          <w:p w14:paraId="144F785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风机堵转</w:t>
            </w:r>
          </w:p>
        </w:tc>
      </w:tr>
    </w:tbl>
    <w:p w14:paraId="7550A6C0" w14:textId="77777777" w:rsidR="001658E0" w:rsidRDefault="001658E0">
      <w:pPr>
        <w:pStyle w:val="a1"/>
        <w:ind w:firstLineChars="0" w:firstLine="0"/>
      </w:pPr>
    </w:p>
    <w:p w14:paraId="321A075E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lastRenderedPageBreak/>
        <w:t>E.</w:t>
      </w:r>
      <w:r>
        <w:rPr>
          <w:rFonts w:hint="eastAsia"/>
        </w:rPr>
        <w:t>示例</w:t>
      </w:r>
    </w:p>
    <w:p w14:paraId="2B995F1E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发</w:t>
      </w:r>
      <w:r>
        <w:t>→◇21 01 00 00 00 0D FA AF □</w:t>
      </w:r>
    </w:p>
    <w:p w14:paraId="35E2BDB1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收</w:t>
      </w:r>
      <w:r>
        <w:t xml:space="preserve">←◆21 01 02 </w:t>
      </w:r>
      <w:r>
        <w:rPr>
          <w:rFonts w:hint="eastAsia"/>
        </w:rPr>
        <w:t>81</w:t>
      </w:r>
      <w:r>
        <w:t xml:space="preserve"> </w:t>
      </w:r>
      <w:r>
        <w:rPr>
          <w:rFonts w:hint="eastAsia"/>
        </w:rPr>
        <w:t>00</w:t>
      </w:r>
      <w:r>
        <w:t xml:space="preserve"> 9B F5 </w:t>
      </w:r>
    </w:p>
    <w:p w14:paraId="56940731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参考本功能码的</w:t>
      </w:r>
      <w:r>
        <w:rPr>
          <w:rFonts w:hint="eastAsia"/>
        </w:rPr>
        <w:t>A.</w:t>
      </w:r>
      <w:r>
        <w:rPr>
          <w:rFonts w:hint="eastAsia"/>
        </w:rPr>
        <w:t>主站请求和</w:t>
      </w:r>
      <w:r>
        <w:rPr>
          <w:rFonts w:hint="eastAsia"/>
        </w:rPr>
        <w:t>B.</w:t>
      </w:r>
      <w:r>
        <w:rPr>
          <w:rFonts w:hint="eastAsia"/>
        </w:rPr>
        <w:t>从站响应：</w:t>
      </w:r>
    </w:p>
    <w:p w14:paraId="07E4BF1E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主站发出来的有效数据为：</w:t>
      </w:r>
    </w:p>
    <w:p w14:paraId="6D848CFB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 xml:space="preserve">00 00: </w:t>
      </w:r>
      <w:r>
        <w:rPr>
          <w:rFonts w:hint="eastAsia"/>
        </w:rPr>
        <w:t>起始地址为第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IO</w:t>
      </w:r>
    </w:p>
    <w:p w14:paraId="11216409" w14:textId="29EBC80A" w:rsidR="001658E0" w:rsidRDefault="00124F6E">
      <w:pPr>
        <w:pStyle w:val="a1"/>
        <w:ind w:left="420" w:firstLineChars="0" w:firstLine="420"/>
      </w:pPr>
      <w:r>
        <w:rPr>
          <w:rFonts w:hint="eastAsia"/>
        </w:rPr>
        <w:t xml:space="preserve">00 0D: </w:t>
      </w:r>
      <w:r>
        <w:rPr>
          <w:rFonts w:hint="eastAsia"/>
        </w:rPr>
        <w:t>读取共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的数据</w:t>
      </w:r>
      <w:r w:rsidR="00D216A7">
        <w:rPr>
          <w:rFonts w:hint="eastAsia"/>
        </w:rPr>
        <w:t>0</w:t>
      </w:r>
      <w:r w:rsidR="00D216A7">
        <w:t>0 – 0D</w:t>
      </w:r>
      <w:r w:rsidR="00D216A7" w:rsidRPr="00D216A7">
        <w:rPr>
          <w:rFonts w:hint="eastAsia"/>
          <w:color w:val="FF0000"/>
        </w:rPr>
        <w:t>？</w:t>
      </w:r>
      <w:r w:rsidR="00D216A7" w:rsidRPr="00D216A7">
        <w:rPr>
          <w:rFonts w:hint="eastAsia"/>
          <w:color w:val="FF0000"/>
        </w:rPr>
        <w:t>1</w:t>
      </w:r>
      <w:r w:rsidR="00D216A7" w:rsidRPr="00D216A7">
        <w:rPr>
          <w:color w:val="FF0000"/>
        </w:rPr>
        <w:t>4</w:t>
      </w:r>
    </w:p>
    <w:p w14:paraId="490761A5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从站发出的有效数据为</w:t>
      </w:r>
    </w:p>
    <w:p w14:paraId="3B39CF82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 xml:space="preserve">02: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个字节的数据</w:t>
      </w:r>
    </w:p>
    <w:p w14:paraId="33DA7C87" w14:textId="1822428D" w:rsidR="001658E0" w:rsidRDefault="00124F6E">
      <w:pPr>
        <w:pStyle w:val="a1"/>
        <w:ind w:left="420" w:firstLineChars="0" w:firstLine="420"/>
        <w:rPr>
          <w:color w:val="FF0000"/>
        </w:rPr>
      </w:pPr>
      <w:r w:rsidRPr="00D216A7">
        <w:rPr>
          <w:rFonts w:hint="eastAsia"/>
          <w:color w:val="FF0000"/>
        </w:rPr>
        <w:t xml:space="preserve">81 00: </w:t>
      </w:r>
      <w:r w:rsidRPr="00D216A7">
        <w:rPr>
          <w:rFonts w:hint="eastAsia"/>
          <w:color w:val="FF0000"/>
        </w:rPr>
        <w:t>转换为</w:t>
      </w:r>
      <w:r w:rsidRPr="00D216A7">
        <w:rPr>
          <w:rFonts w:hint="eastAsia"/>
          <w:color w:val="FF0000"/>
        </w:rPr>
        <w:t>uint16_t</w:t>
      </w:r>
      <w:r w:rsidRPr="00D216A7">
        <w:rPr>
          <w:rFonts w:hint="eastAsia"/>
          <w:color w:val="FF0000"/>
        </w:rPr>
        <w:t>为</w:t>
      </w:r>
      <w:r w:rsidRPr="00D216A7">
        <w:rPr>
          <w:rFonts w:hint="eastAsia"/>
          <w:color w:val="FF0000"/>
        </w:rPr>
        <w:t>0x0081,</w:t>
      </w:r>
      <w:r w:rsidRPr="00D216A7">
        <w:rPr>
          <w:rFonts w:hint="eastAsia"/>
          <w:color w:val="FF0000"/>
        </w:rPr>
        <w:t>参考本功能码的</w:t>
      </w:r>
      <w:r w:rsidRPr="00D216A7">
        <w:rPr>
          <w:rFonts w:hint="eastAsia"/>
          <w:color w:val="FF0000"/>
        </w:rPr>
        <w:t>D.</w:t>
      </w:r>
      <w:r w:rsidRPr="00D216A7">
        <w:rPr>
          <w:rFonts w:hint="eastAsia"/>
          <w:color w:val="FF0000"/>
        </w:rPr>
        <w:t>数据定义</w:t>
      </w:r>
      <w:r w:rsidRPr="00D216A7">
        <w:rPr>
          <w:rFonts w:hint="eastAsia"/>
          <w:color w:val="FF0000"/>
        </w:rPr>
        <w:t>,</w:t>
      </w:r>
      <w:r w:rsidRPr="00D216A7">
        <w:rPr>
          <w:rFonts w:hint="eastAsia"/>
          <w:color w:val="FF0000"/>
        </w:rPr>
        <w:t>则对应为风机堵转和过压。</w:t>
      </w:r>
    </w:p>
    <w:p w14:paraId="755FE639" w14:textId="39DC5435" w:rsidR="00AF7303" w:rsidRPr="00AF7303" w:rsidRDefault="00AF7303">
      <w:pPr>
        <w:pStyle w:val="a1"/>
        <w:ind w:left="420" w:firstLineChars="0" w:firstLine="420"/>
        <w:rPr>
          <w:rFonts w:hint="eastAsia"/>
          <w:color w:val="FF0000"/>
        </w:rPr>
      </w:pP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 xml:space="preserve">0081 </w:t>
      </w:r>
      <w:r>
        <w:rPr>
          <w:rFonts w:hint="eastAsia"/>
          <w:color w:val="FF0000"/>
        </w:rPr>
        <w:t>风机堵转、过压</w:t>
      </w:r>
    </w:p>
    <w:p w14:paraId="48581A57" w14:textId="77777777" w:rsidR="0019163D" w:rsidRDefault="00124F6E" w:rsidP="0019163D">
      <w:pPr>
        <w:pStyle w:val="2"/>
        <w:rPr>
          <w:color w:val="C00000"/>
        </w:rPr>
      </w:pPr>
      <w:r w:rsidRPr="0019163D">
        <w:rPr>
          <w:rFonts w:hint="eastAsia"/>
          <w:color w:val="C00000"/>
        </w:rPr>
        <w:t xml:space="preserve"> </w:t>
      </w:r>
      <w:r w:rsidRPr="0019163D">
        <w:rPr>
          <w:rFonts w:hint="eastAsia"/>
          <w:color w:val="C00000"/>
        </w:rPr>
        <w:t>功能码</w:t>
      </w:r>
      <w:r w:rsidRPr="0019163D">
        <w:rPr>
          <w:rFonts w:hint="eastAsia"/>
          <w:color w:val="C00000"/>
        </w:rPr>
        <w:t xml:space="preserve"> 0X03</w:t>
      </w:r>
      <w:r w:rsidRPr="0019163D">
        <w:rPr>
          <w:rFonts w:hint="eastAsia"/>
          <w:color w:val="C00000"/>
        </w:rPr>
        <w:t>：读寄存器</w:t>
      </w:r>
      <w:r w:rsidR="0019163D" w:rsidRPr="0019163D">
        <w:rPr>
          <w:rFonts w:hint="eastAsia"/>
          <w:color w:val="C00000"/>
        </w:rPr>
        <w:t xml:space="preserve"> </w:t>
      </w:r>
    </w:p>
    <w:p w14:paraId="5FE819C3" w14:textId="7EA984C9" w:rsidR="001658E0" w:rsidRPr="0019163D" w:rsidRDefault="0019163D" w:rsidP="0019163D">
      <w:pPr>
        <w:pStyle w:val="2"/>
        <w:numPr>
          <w:ilvl w:val="0"/>
          <w:numId w:val="0"/>
        </w:numPr>
        <w:ind w:left="567" w:firstLineChars="100" w:firstLine="361"/>
        <w:rPr>
          <w:color w:val="C00000"/>
        </w:rPr>
      </w:pPr>
      <w:r w:rsidRPr="0019163D">
        <w:rPr>
          <w:rFonts w:hint="eastAsia"/>
          <w:color w:val="C00000"/>
        </w:rPr>
        <w:t>读取当前状态</w:t>
      </w:r>
    </w:p>
    <w:p w14:paraId="66313C0F" w14:textId="77777777" w:rsidR="001658E0" w:rsidRDefault="00124F6E">
      <w:pPr>
        <w:pStyle w:val="a1"/>
        <w:ind w:firstLine="420"/>
      </w:pPr>
      <w:r>
        <w:rPr>
          <w:rFonts w:hint="eastAsia"/>
        </w:rPr>
        <w:t>A.</w:t>
      </w:r>
      <w:r>
        <w:rPr>
          <w:rFonts w:hint="eastAsia"/>
        </w:rPr>
        <w:t>主站请求</w:t>
      </w:r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4"/>
        <w:gridCol w:w="774"/>
        <w:gridCol w:w="994"/>
        <w:gridCol w:w="774"/>
        <w:gridCol w:w="1214"/>
        <w:gridCol w:w="1163"/>
        <w:gridCol w:w="1261"/>
        <w:gridCol w:w="1213"/>
        <w:gridCol w:w="1032"/>
        <w:gridCol w:w="775"/>
      </w:tblGrid>
      <w:tr w:rsidR="001658E0" w14:paraId="7F3F859B" w14:textId="77777777">
        <w:tc>
          <w:tcPr>
            <w:tcW w:w="487" w:type="pct"/>
            <w:vAlign w:val="center"/>
          </w:tcPr>
          <w:p w14:paraId="09D9ECB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79" w:type="pct"/>
            <w:vAlign w:val="center"/>
          </w:tcPr>
          <w:p w14:paraId="085AACC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19A2292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 w14:paraId="7D118A1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 w14:paraId="24EC8FA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70" w:type="pct"/>
            <w:vAlign w:val="center"/>
          </w:tcPr>
          <w:p w14:paraId="224F726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618" w:type="pct"/>
            <w:vAlign w:val="center"/>
          </w:tcPr>
          <w:p w14:paraId="5CE49B8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595" w:type="pct"/>
            <w:vAlign w:val="center"/>
          </w:tcPr>
          <w:p w14:paraId="492E85A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506" w:type="pct"/>
            <w:vAlign w:val="center"/>
          </w:tcPr>
          <w:p w14:paraId="18C9E65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 w14:paraId="1496FB9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5D6346BC" w14:textId="77777777">
        <w:tc>
          <w:tcPr>
            <w:tcW w:w="487" w:type="pct"/>
            <w:vAlign w:val="center"/>
          </w:tcPr>
          <w:p w14:paraId="42F587C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 w14:paraId="606638C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4C9DFF1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 w14:paraId="644F0CE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0x03</w:t>
            </w:r>
          </w:p>
        </w:tc>
        <w:tc>
          <w:tcPr>
            <w:tcW w:w="595" w:type="pct"/>
            <w:vAlign w:val="center"/>
          </w:tcPr>
          <w:p w14:paraId="47AF296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70" w:type="pct"/>
            <w:vAlign w:val="center"/>
          </w:tcPr>
          <w:p w14:paraId="25D4175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618" w:type="pct"/>
            <w:vAlign w:val="center"/>
          </w:tcPr>
          <w:p w14:paraId="548FD3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95" w:type="pct"/>
            <w:vAlign w:val="center"/>
          </w:tcPr>
          <w:p w14:paraId="2CA7062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0x0C(L)</w:t>
            </w:r>
          </w:p>
        </w:tc>
        <w:tc>
          <w:tcPr>
            <w:tcW w:w="506" w:type="pct"/>
            <w:vAlign w:val="center"/>
          </w:tcPr>
          <w:p w14:paraId="1EA3D4D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 w14:paraId="0E2931A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6D1C42F3" w14:textId="77777777">
        <w:tc>
          <w:tcPr>
            <w:tcW w:w="487" w:type="pct"/>
            <w:vAlign w:val="center"/>
          </w:tcPr>
          <w:p w14:paraId="449D7D6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9" w:type="pct"/>
            <w:vAlign w:val="center"/>
          </w:tcPr>
          <w:p w14:paraId="68E1A45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336ADDC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 w14:paraId="25CBB16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1262860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 w14:paraId="68BC95C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 w14:paraId="25CBE2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19C943B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vAlign w:val="center"/>
          </w:tcPr>
          <w:p w14:paraId="5938A55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6D2CDCB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04168D3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B.</w:t>
      </w:r>
      <w:r>
        <w:rPr>
          <w:rFonts w:hint="eastAsia"/>
        </w:rPr>
        <w:t>从站响应</w:t>
      </w:r>
    </w:p>
    <w:tbl>
      <w:tblPr>
        <w:tblStyle w:val="af"/>
        <w:tblW w:w="4996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1"/>
        <w:gridCol w:w="744"/>
        <w:gridCol w:w="906"/>
        <w:gridCol w:w="684"/>
        <w:gridCol w:w="745"/>
        <w:gridCol w:w="1125"/>
        <w:gridCol w:w="1043"/>
        <w:gridCol w:w="1143"/>
        <w:gridCol w:w="1178"/>
        <w:gridCol w:w="943"/>
        <w:gridCol w:w="744"/>
      </w:tblGrid>
      <w:tr w:rsidR="001658E0" w14:paraId="55BC079F" w14:textId="77777777">
        <w:tc>
          <w:tcPr>
            <w:tcW w:w="451" w:type="pct"/>
            <w:vAlign w:val="center"/>
          </w:tcPr>
          <w:p w14:paraId="185F4CE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0" w:type="pct"/>
            <w:vAlign w:val="center"/>
          </w:tcPr>
          <w:p w14:paraId="1B171E0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46" w:type="pct"/>
            <w:vAlign w:val="center"/>
          </w:tcPr>
          <w:p w14:paraId="60E8BF8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38" w:type="pct"/>
            <w:vAlign w:val="center"/>
          </w:tcPr>
          <w:p w14:paraId="5C08599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368" w:type="pct"/>
            <w:vAlign w:val="center"/>
          </w:tcPr>
          <w:p w14:paraId="47629F0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553" w:type="pct"/>
            <w:vAlign w:val="center"/>
          </w:tcPr>
          <w:p w14:paraId="2D7B6B7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寄存器值</w:t>
            </w:r>
          </w:p>
          <w:p w14:paraId="72D7911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  <w:tc>
          <w:tcPr>
            <w:tcW w:w="513" w:type="pct"/>
            <w:vAlign w:val="center"/>
          </w:tcPr>
          <w:p w14:paraId="52E63B2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寄存器值</w:t>
            </w:r>
          </w:p>
          <w:p w14:paraId="6577531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  <w:tc>
          <w:tcPr>
            <w:tcW w:w="562" w:type="pct"/>
            <w:vAlign w:val="center"/>
          </w:tcPr>
          <w:p w14:paraId="2DBBFEC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寄存器值</w:t>
            </w:r>
          </w:p>
          <w:p w14:paraId="202A45E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个）</w:t>
            </w:r>
          </w:p>
        </w:tc>
        <w:tc>
          <w:tcPr>
            <w:tcW w:w="579" w:type="pct"/>
            <w:vAlign w:val="center"/>
          </w:tcPr>
          <w:p w14:paraId="10C8837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寄存器值</w:t>
            </w:r>
          </w:p>
          <w:p w14:paraId="7767355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个）</w:t>
            </w:r>
          </w:p>
        </w:tc>
        <w:tc>
          <w:tcPr>
            <w:tcW w:w="464" w:type="pct"/>
            <w:vAlign w:val="center"/>
          </w:tcPr>
          <w:p w14:paraId="4D75C8F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60" w:type="pct"/>
            <w:vAlign w:val="center"/>
          </w:tcPr>
          <w:p w14:paraId="3AAB392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6CDA2858" w14:textId="77777777">
        <w:tc>
          <w:tcPr>
            <w:tcW w:w="451" w:type="pct"/>
            <w:vAlign w:val="center"/>
          </w:tcPr>
          <w:p w14:paraId="297D4E0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60" w:type="pct"/>
            <w:vAlign w:val="center"/>
          </w:tcPr>
          <w:p w14:paraId="472758A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46" w:type="pct"/>
            <w:vAlign w:val="center"/>
          </w:tcPr>
          <w:p w14:paraId="4B7FFC8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38" w:type="pct"/>
            <w:vAlign w:val="center"/>
          </w:tcPr>
          <w:p w14:paraId="0807409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0x03</w:t>
            </w:r>
          </w:p>
        </w:tc>
        <w:tc>
          <w:tcPr>
            <w:tcW w:w="368" w:type="pct"/>
            <w:vAlign w:val="center"/>
          </w:tcPr>
          <w:p w14:paraId="194615F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0x18</w:t>
            </w:r>
          </w:p>
        </w:tc>
        <w:tc>
          <w:tcPr>
            <w:tcW w:w="553" w:type="pct"/>
            <w:vAlign w:val="center"/>
          </w:tcPr>
          <w:p w14:paraId="30C532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0x34(H)</w:t>
            </w:r>
          </w:p>
        </w:tc>
        <w:tc>
          <w:tcPr>
            <w:tcW w:w="513" w:type="pct"/>
            <w:vAlign w:val="center"/>
          </w:tcPr>
          <w:p w14:paraId="183B5B7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0x56(L)</w:t>
            </w:r>
          </w:p>
        </w:tc>
        <w:tc>
          <w:tcPr>
            <w:tcW w:w="562" w:type="pct"/>
            <w:vAlign w:val="center"/>
          </w:tcPr>
          <w:p w14:paraId="3830880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0x12(H)</w:t>
            </w:r>
          </w:p>
        </w:tc>
        <w:tc>
          <w:tcPr>
            <w:tcW w:w="579" w:type="pct"/>
            <w:vAlign w:val="center"/>
          </w:tcPr>
          <w:p w14:paraId="38E0077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0x78(L)</w:t>
            </w:r>
          </w:p>
        </w:tc>
        <w:tc>
          <w:tcPr>
            <w:tcW w:w="464" w:type="pct"/>
            <w:vAlign w:val="center"/>
          </w:tcPr>
          <w:p w14:paraId="058AD7D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60" w:type="pct"/>
            <w:vAlign w:val="center"/>
          </w:tcPr>
          <w:p w14:paraId="3A871FC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2FA827E5" w14:textId="77777777">
        <w:tc>
          <w:tcPr>
            <w:tcW w:w="451" w:type="pct"/>
            <w:vAlign w:val="center"/>
          </w:tcPr>
          <w:p w14:paraId="084AB42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60" w:type="pct"/>
            <w:vAlign w:val="center"/>
          </w:tcPr>
          <w:p w14:paraId="34ED08B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6" w:type="pct"/>
            <w:vAlign w:val="center"/>
          </w:tcPr>
          <w:p w14:paraId="04742D3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pct"/>
            <w:vAlign w:val="center"/>
          </w:tcPr>
          <w:p w14:paraId="77F6B36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" w:type="pct"/>
            <w:vAlign w:val="center"/>
          </w:tcPr>
          <w:p w14:paraId="4E4D40E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pct"/>
            <w:vAlign w:val="center"/>
          </w:tcPr>
          <w:p w14:paraId="04BF805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3" w:type="pct"/>
            <w:vAlign w:val="center"/>
          </w:tcPr>
          <w:p w14:paraId="41AA3ED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2" w:type="pct"/>
            <w:vAlign w:val="center"/>
          </w:tcPr>
          <w:p w14:paraId="3B39F71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9" w:type="pct"/>
            <w:vAlign w:val="center"/>
          </w:tcPr>
          <w:p w14:paraId="39C98C5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pct"/>
            <w:vAlign w:val="center"/>
          </w:tcPr>
          <w:p w14:paraId="0419D50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60" w:type="pct"/>
            <w:vAlign w:val="center"/>
          </w:tcPr>
          <w:p w14:paraId="6E0E24D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10F434C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C.</w:t>
      </w:r>
      <w:r>
        <w:rPr>
          <w:rFonts w:hint="eastAsia"/>
        </w:rPr>
        <w:t>异常码</w:t>
      </w:r>
    </w:p>
    <w:p w14:paraId="2195A2E9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0x01:</w:t>
      </w:r>
      <w:r>
        <w:rPr>
          <w:rFonts w:hint="eastAsia"/>
        </w:rPr>
        <w:t>不支持的功能码</w:t>
      </w:r>
    </w:p>
    <w:p w14:paraId="0497987E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0x02:</w:t>
      </w:r>
      <w:r>
        <w:rPr>
          <w:rFonts w:hint="eastAsia"/>
        </w:rPr>
        <w:t>起始地址非法或者起始地址</w:t>
      </w:r>
      <w:r>
        <w:rPr>
          <w:rFonts w:hint="eastAsia"/>
        </w:rPr>
        <w:t>+</w:t>
      </w:r>
      <w:r>
        <w:rPr>
          <w:rFonts w:hint="eastAsia"/>
        </w:rPr>
        <w:t>输出数量非法</w:t>
      </w:r>
    </w:p>
    <w:p w14:paraId="46C1D711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0x03:</w:t>
      </w:r>
      <w:r>
        <w:rPr>
          <w:rFonts w:hint="eastAsia"/>
        </w:rPr>
        <w:t>寄存器数量超过范围</w:t>
      </w:r>
    </w:p>
    <w:p w14:paraId="156470FC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lastRenderedPageBreak/>
        <w:t>0x04:</w:t>
      </w:r>
      <w:r>
        <w:rPr>
          <w:rFonts w:hint="eastAsia"/>
        </w:rPr>
        <w:t>读取多个寄存器异常</w:t>
      </w:r>
    </w:p>
    <w:p w14:paraId="494F23CD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D.</w:t>
      </w:r>
      <w:r>
        <w:rPr>
          <w:rFonts w:hint="eastAsia"/>
        </w:rPr>
        <w:t>数据定义</w:t>
      </w:r>
    </w:p>
    <w:tbl>
      <w:tblPr>
        <w:tblStyle w:val="af"/>
        <w:tblW w:w="4998" w:type="pct"/>
        <w:tblLook w:val="04A0" w:firstRow="1" w:lastRow="0" w:firstColumn="1" w:lastColumn="0" w:noHBand="0" w:noVBand="1"/>
      </w:tblPr>
      <w:tblGrid>
        <w:gridCol w:w="1191"/>
        <w:gridCol w:w="1077"/>
        <w:gridCol w:w="1103"/>
        <w:gridCol w:w="3391"/>
        <w:gridCol w:w="1771"/>
        <w:gridCol w:w="1657"/>
      </w:tblGrid>
      <w:tr w:rsidR="001658E0" w14:paraId="0C82D157" w14:textId="77777777">
        <w:tc>
          <w:tcPr>
            <w:tcW w:w="584" w:type="pct"/>
            <w:vAlign w:val="center"/>
          </w:tcPr>
          <w:p w14:paraId="7C1D486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28" w:type="pct"/>
            <w:vAlign w:val="center"/>
          </w:tcPr>
          <w:p w14:paraId="0A6FD54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541" w:type="pct"/>
            <w:vAlign w:val="center"/>
          </w:tcPr>
          <w:p w14:paraId="7F56362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63" w:type="pct"/>
            <w:vAlign w:val="center"/>
          </w:tcPr>
          <w:p w14:paraId="2968277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682" w:type="pct"/>
            <w:gridSpan w:val="2"/>
            <w:vAlign w:val="center"/>
          </w:tcPr>
          <w:p w14:paraId="1BBF148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</w:tr>
      <w:tr w:rsidR="001658E0" w14:paraId="225F440E" w14:textId="77777777">
        <w:trPr>
          <w:trHeight w:val="87"/>
        </w:trPr>
        <w:tc>
          <w:tcPr>
            <w:tcW w:w="584" w:type="pct"/>
            <w:vAlign w:val="center"/>
          </w:tcPr>
          <w:p w14:paraId="11A5B1B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pct"/>
            <w:vMerge w:val="restart"/>
            <w:vAlign w:val="center"/>
          </w:tcPr>
          <w:p w14:paraId="1C9FEC1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541" w:type="pct"/>
            <w:vMerge w:val="restart"/>
            <w:vAlign w:val="center"/>
          </w:tcPr>
          <w:p w14:paraId="3E31C93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663" w:type="pct"/>
            <w:vMerge w:val="restart"/>
            <w:vAlign w:val="center"/>
          </w:tcPr>
          <w:p w14:paraId="1700EAB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869" w:type="pct"/>
          </w:tcPr>
          <w:p w14:paraId="19386C7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813" w:type="pct"/>
          </w:tcPr>
          <w:p w14:paraId="24A67EE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空闲</w:t>
            </w:r>
          </w:p>
        </w:tc>
      </w:tr>
      <w:tr w:rsidR="001658E0" w14:paraId="123D23A0" w14:textId="77777777">
        <w:trPr>
          <w:trHeight w:val="87"/>
        </w:trPr>
        <w:tc>
          <w:tcPr>
            <w:tcW w:w="584" w:type="pct"/>
            <w:vAlign w:val="center"/>
          </w:tcPr>
          <w:p w14:paraId="3BC2824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pct"/>
            <w:vMerge/>
            <w:vAlign w:val="center"/>
          </w:tcPr>
          <w:p w14:paraId="300D030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7E39516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</w:tcPr>
          <w:p w14:paraId="77F5731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</w:tcPr>
          <w:p w14:paraId="1E4C8DD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0x0001</w:t>
            </w:r>
          </w:p>
        </w:tc>
        <w:tc>
          <w:tcPr>
            <w:tcW w:w="813" w:type="pct"/>
          </w:tcPr>
          <w:p w14:paraId="79E99D1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启动</w:t>
            </w:r>
          </w:p>
        </w:tc>
      </w:tr>
      <w:tr w:rsidR="001658E0" w14:paraId="55555C2B" w14:textId="77777777">
        <w:trPr>
          <w:trHeight w:val="87"/>
        </w:trPr>
        <w:tc>
          <w:tcPr>
            <w:tcW w:w="584" w:type="pct"/>
            <w:vAlign w:val="center"/>
          </w:tcPr>
          <w:p w14:paraId="4E8C6CB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8" w:type="pct"/>
            <w:vMerge/>
            <w:vAlign w:val="center"/>
          </w:tcPr>
          <w:p w14:paraId="7C32ABA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3EEFE7F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</w:tcPr>
          <w:p w14:paraId="14A3589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</w:tcPr>
          <w:p w14:paraId="598A222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0x0002</w:t>
            </w:r>
          </w:p>
        </w:tc>
        <w:tc>
          <w:tcPr>
            <w:tcW w:w="813" w:type="pct"/>
          </w:tcPr>
          <w:p w14:paraId="234CD35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</w:t>
            </w:r>
          </w:p>
        </w:tc>
      </w:tr>
      <w:tr w:rsidR="001658E0" w14:paraId="1F4E7278" w14:textId="77777777">
        <w:trPr>
          <w:trHeight w:val="87"/>
        </w:trPr>
        <w:tc>
          <w:tcPr>
            <w:tcW w:w="584" w:type="pct"/>
            <w:vAlign w:val="center"/>
          </w:tcPr>
          <w:p w14:paraId="46BDBF1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8" w:type="pct"/>
            <w:vMerge/>
            <w:vAlign w:val="center"/>
          </w:tcPr>
          <w:p w14:paraId="78592E5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1053E76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</w:tcPr>
          <w:p w14:paraId="7DDFF5A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</w:tcPr>
          <w:p w14:paraId="13E03F8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0x0003</w:t>
            </w:r>
          </w:p>
        </w:tc>
        <w:tc>
          <w:tcPr>
            <w:tcW w:w="813" w:type="pct"/>
          </w:tcPr>
          <w:p w14:paraId="1CF287B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故障</w:t>
            </w:r>
          </w:p>
        </w:tc>
      </w:tr>
      <w:tr w:rsidR="001658E0" w14:paraId="6C38A92B" w14:textId="77777777">
        <w:trPr>
          <w:trHeight w:val="87"/>
        </w:trPr>
        <w:tc>
          <w:tcPr>
            <w:tcW w:w="584" w:type="pct"/>
            <w:vAlign w:val="center"/>
          </w:tcPr>
          <w:p w14:paraId="1F8A356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8" w:type="pct"/>
            <w:vMerge/>
            <w:vAlign w:val="center"/>
          </w:tcPr>
          <w:p w14:paraId="142F285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702AE0A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</w:tcPr>
          <w:p w14:paraId="37FA359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</w:tcPr>
          <w:p w14:paraId="14E7060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0x0004</w:t>
            </w:r>
          </w:p>
        </w:tc>
        <w:tc>
          <w:tcPr>
            <w:tcW w:w="813" w:type="pct"/>
          </w:tcPr>
          <w:p w14:paraId="7DDEED0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故障死锁</w:t>
            </w:r>
          </w:p>
        </w:tc>
      </w:tr>
      <w:tr w:rsidR="001658E0" w14:paraId="1198C501" w14:textId="77777777">
        <w:trPr>
          <w:trHeight w:val="87"/>
        </w:trPr>
        <w:tc>
          <w:tcPr>
            <w:tcW w:w="584" w:type="pct"/>
            <w:vAlign w:val="center"/>
          </w:tcPr>
          <w:p w14:paraId="54BEBF4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8" w:type="pct"/>
            <w:vMerge/>
            <w:vAlign w:val="center"/>
          </w:tcPr>
          <w:p w14:paraId="34BD970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6856FDB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</w:tcPr>
          <w:p w14:paraId="6C514FF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</w:tcPr>
          <w:p w14:paraId="0674BC4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813" w:type="pct"/>
          </w:tcPr>
          <w:p w14:paraId="4768913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停机</w:t>
            </w:r>
          </w:p>
        </w:tc>
      </w:tr>
      <w:tr w:rsidR="001658E0" w14:paraId="4EE2A2A4" w14:textId="77777777">
        <w:trPr>
          <w:trHeight w:val="218"/>
        </w:trPr>
        <w:tc>
          <w:tcPr>
            <w:tcW w:w="584" w:type="pct"/>
            <w:vAlign w:val="center"/>
          </w:tcPr>
          <w:p w14:paraId="2CCA63C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8" w:type="pct"/>
            <w:vMerge w:val="restart"/>
            <w:vAlign w:val="center"/>
          </w:tcPr>
          <w:p w14:paraId="6B6357E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输入源</w:t>
            </w:r>
          </w:p>
        </w:tc>
        <w:tc>
          <w:tcPr>
            <w:tcW w:w="541" w:type="pct"/>
            <w:vMerge w:val="restart"/>
            <w:vAlign w:val="center"/>
          </w:tcPr>
          <w:p w14:paraId="5D3148F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  <w:p w14:paraId="46C8D6D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663" w:type="pct"/>
            <w:vMerge w:val="restart"/>
            <w:vAlign w:val="center"/>
          </w:tcPr>
          <w:p w14:paraId="21E5D46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0x0001</w:t>
            </w:r>
          </w:p>
        </w:tc>
        <w:tc>
          <w:tcPr>
            <w:tcW w:w="869" w:type="pct"/>
            <w:vAlign w:val="center"/>
          </w:tcPr>
          <w:p w14:paraId="09129AB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13" w:type="pct"/>
            <w:vAlign w:val="center"/>
          </w:tcPr>
          <w:p w14:paraId="29C6E8ED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</w:rPr>
              <w:t>未识别或者欠压</w:t>
            </w:r>
          </w:p>
        </w:tc>
      </w:tr>
      <w:tr w:rsidR="001658E0" w14:paraId="450B217A" w14:textId="77777777">
        <w:trPr>
          <w:trHeight w:val="218"/>
        </w:trPr>
        <w:tc>
          <w:tcPr>
            <w:tcW w:w="584" w:type="pct"/>
            <w:vAlign w:val="center"/>
          </w:tcPr>
          <w:p w14:paraId="67863F8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28" w:type="pct"/>
            <w:vMerge/>
            <w:vAlign w:val="center"/>
          </w:tcPr>
          <w:p w14:paraId="2440D32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65F0305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  <w:vAlign w:val="center"/>
          </w:tcPr>
          <w:p w14:paraId="4A7C536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  <w:vAlign w:val="center"/>
          </w:tcPr>
          <w:p w14:paraId="1E98545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13" w:type="pct"/>
            <w:vAlign w:val="center"/>
          </w:tcPr>
          <w:p w14:paraId="54E735E3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</w:tr>
      <w:tr w:rsidR="001658E0" w14:paraId="18496794" w14:textId="77777777">
        <w:trPr>
          <w:trHeight w:val="218"/>
        </w:trPr>
        <w:tc>
          <w:tcPr>
            <w:tcW w:w="584" w:type="pct"/>
            <w:vAlign w:val="center"/>
          </w:tcPr>
          <w:p w14:paraId="5710214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28" w:type="pct"/>
            <w:vMerge/>
            <w:vAlign w:val="center"/>
          </w:tcPr>
          <w:p w14:paraId="20D8B5F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34C8DE0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  <w:vAlign w:val="center"/>
          </w:tcPr>
          <w:p w14:paraId="18F9A51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  <w:vAlign w:val="center"/>
          </w:tcPr>
          <w:p w14:paraId="3C3ECC8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13" w:type="pct"/>
            <w:vAlign w:val="center"/>
          </w:tcPr>
          <w:p w14:paraId="50383B57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</w:tr>
      <w:tr w:rsidR="001658E0" w14:paraId="22A99B26" w14:textId="77777777">
        <w:trPr>
          <w:trHeight w:val="218"/>
        </w:trPr>
        <w:tc>
          <w:tcPr>
            <w:tcW w:w="584" w:type="pct"/>
            <w:vAlign w:val="center"/>
          </w:tcPr>
          <w:p w14:paraId="53174C9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8" w:type="pct"/>
            <w:vMerge/>
            <w:vAlign w:val="center"/>
          </w:tcPr>
          <w:p w14:paraId="3FE3178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060B410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  <w:vAlign w:val="center"/>
          </w:tcPr>
          <w:p w14:paraId="78C9B9D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  <w:vAlign w:val="center"/>
          </w:tcPr>
          <w:p w14:paraId="6DEAB42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13" w:type="pct"/>
            <w:vAlign w:val="center"/>
          </w:tcPr>
          <w:p w14:paraId="600E60EF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</w:tr>
      <w:tr w:rsidR="001658E0" w14:paraId="5F26B8A4" w14:textId="77777777">
        <w:trPr>
          <w:trHeight w:val="218"/>
        </w:trPr>
        <w:tc>
          <w:tcPr>
            <w:tcW w:w="584" w:type="pct"/>
            <w:vAlign w:val="center"/>
          </w:tcPr>
          <w:p w14:paraId="5FB1D0F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28" w:type="pct"/>
            <w:vMerge w:val="restart"/>
            <w:vAlign w:val="center"/>
          </w:tcPr>
          <w:p w14:paraId="43AAEE4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541" w:type="pct"/>
            <w:vMerge w:val="restart"/>
            <w:vAlign w:val="center"/>
          </w:tcPr>
          <w:p w14:paraId="0F84AD8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  <w:p w14:paraId="7001FEA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(L)</w:t>
            </w:r>
          </w:p>
        </w:tc>
        <w:tc>
          <w:tcPr>
            <w:tcW w:w="1663" w:type="pct"/>
            <w:vMerge/>
            <w:vAlign w:val="center"/>
          </w:tcPr>
          <w:p w14:paraId="1793ABC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  <w:vAlign w:val="center"/>
          </w:tcPr>
          <w:p w14:paraId="1732D4F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13" w:type="pct"/>
            <w:vAlign w:val="center"/>
          </w:tcPr>
          <w:p w14:paraId="14215E2E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停机</w:t>
            </w:r>
          </w:p>
        </w:tc>
      </w:tr>
      <w:tr w:rsidR="001658E0" w14:paraId="38E77267" w14:textId="77777777">
        <w:trPr>
          <w:trHeight w:val="217"/>
        </w:trPr>
        <w:tc>
          <w:tcPr>
            <w:tcW w:w="584" w:type="pct"/>
            <w:vAlign w:val="center"/>
          </w:tcPr>
          <w:p w14:paraId="6B8652A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28" w:type="pct"/>
            <w:vMerge/>
            <w:vAlign w:val="center"/>
          </w:tcPr>
          <w:p w14:paraId="1B1EB4A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0405439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  <w:vAlign w:val="center"/>
          </w:tcPr>
          <w:p w14:paraId="58FF827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  <w:vAlign w:val="center"/>
          </w:tcPr>
          <w:p w14:paraId="5D3C5A4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13" w:type="pct"/>
            <w:vAlign w:val="center"/>
          </w:tcPr>
          <w:p w14:paraId="6F5F5FB4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按“设置转速”运行</w:t>
            </w:r>
          </w:p>
        </w:tc>
      </w:tr>
      <w:tr w:rsidR="001658E0" w14:paraId="3321307D" w14:textId="77777777">
        <w:trPr>
          <w:trHeight w:val="217"/>
        </w:trPr>
        <w:tc>
          <w:tcPr>
            <w:tcW w:w="584" w:type="pct"/>
            <w:vAlign w:val="center"/>
          </w:tcPr>
          <w:p w14:paraId="221CB68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8" w:type="pct"/>
            <w:vMerge/>
            <w:vAlign w:val="center"/>
          </w:tcPr>
          <w:p w14:paraId="429436F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4B0D38E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  <w:vAlign w:val="center"/>
          </w:tcPr>
          <w:p w14:paraId="554C14C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  <w:vAlign w:val="center"/>
          </w:tcPr>
          <w:p w14:paraId="62C739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13" w:type="pct"/>
            <w:vAlign w:val="center"/>
          </w:tcPr>
          <w:p w14:paraId="1001E0FE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</w:rPr>
              <w:t>按“风量等级”运行</w:t>
            </w:r>
          </w:p>
        </w:tc>
      </w:tr>
      <w:tr w:rsidR="001658E0" w14:paraId="3E193115" w14:textId="77777777">
        <w:trPr>
          <w:trHeight w:val="217"/>
        </w:trPr>
        <w:tc>
          <w:tcPr>
            <w:tcW w:w="584" w:type="pct"/>
            <w:vAlign w:val="center"/>
          </w:tcPr>
          <w:p w14:paraId="1B4DF87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28" w:type="pct"/>
            <w:vMerge/>
            <w:vAlign w:val="center"/>
          </w:tcPr>
          <w:p w14:paraId="1940B00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61AE30D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Merge/>
            <w:vAlign w:val="center"/>
          </w:tcPr>
          <w:p w14:paraId="7293C32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69" w:type="pct"/>
            <w:vAlign w:val="center"/>
          </w:tcPr>
          <w:p w14:paraId="29B37BD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13" w:type="pct"/>
            <w:vAlign w:val="center"/>
          </w:tcPr>
          <w:p w14:paraId="65A32040" w14:textId="77777777" w:rsidR="001658E0" w:rsidRDefault="00124F6E">
            <w:pPr>
              <w:pStyle w:val="a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</w:rPr>
              <w:t>按“电压调速”运行</w:t>
            </w:r>
          </w:p>
        </w:tc>
      </w:tr>
      <w:tr w:rsidR="001658E0" w14:paraId="1AB7E573" w14:textId="77777777">
        <w:tc>
          <w:tcPr>
            <w:tcW w:w="584" w:type="pct"/>
            <w:vAlign w:val="center"/>
          </w:tcPr>
          <w:p w14:paraId="677CD9C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28" w:type="pct"/>
            <w:vAlign w:val="center"/>
          </w:tcPr>
          <w:p w14:paraId="3BBC923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风机转速</w:t>
            </w:r>
          </w:p>
        </w:tc>
        <w:tc>
          <w:tcPr>
            <w:tcW w:w="541" w:type="pct"/>
            <w:vAlign w:val="center"/>
          </w:tcPr>
          <w:p w14:paraId="4C434FA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663" w:type="pct"/>
            <w:vAlign w:val="center"/>
          </w:tcPr>
          <w:p w14:paraId="4D52BE0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0x0002</w:t>
            </w:r>
          </w:p>
        </w:tc>
        <w:tc>
          <w:tcPr>
            <w:tcW w:w="1682" w:type="pct"/>
            <w:gridSpan w:val="2"/>
            <w:vAlign w:val="center"/>
          </w:tcPr>
          <w:p w14:paraId="7A51445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 0x03E8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转）</w:t>
            </w:r>
          </w:p>
        </w:tc>
      </w:tr>
      <w:tr w:rsidR="001658E0" w14:paraId="66AF3D0F" w14:textId="77777777">
        <w:tc>
          <w:tcPr>
            <w:tcW w:w="584" w:type="pct"/>
            <w:vAlign w:val="center"/>
          </w:tcPr>
          <w:p w14:paraId="1BEA1B7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28" w:type="pct"/>
            <w:vAlign w:val="center"/>
          </w:tcPr>
          <w:p w14:paraId="7F2C378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NTC</w:t>
            </w:r>
            <w:r>
              <w:rPr>
                <w:rFonts w:hint="eastAsia"/>
              </w:rPr>
              <w:t>温度</w:t>
            </w:r>
          </w:p>
        </w:tc>
        <w:tc>
          <w:tcPr>
            <w:tcW w:w="541" w:type="pct"/>
            <w:vAlign w:val="center"/>
          </w:tcPr>
          <w:p w14:paraId="5E5C63E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663" w:type="pct"/>
            <w:vAlign w:val="center"/>
          </w:tcPr>
          <w:p w14:paraId="197197F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0x0003</w:t>
            </w:r>
          </w:p>
        </w:tc>
        <w:tc>
          <w:tcPr>
            <w:tcW w:w="1682" w:type="pct"/>
            <w:gridSpan w:val="2"/>
            <w:vAlign w:val="center"/>
          </w:tcPr>
          <w:p w14:paraId="35DFD30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 0x0028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摄氏度）</w:t>
            </w:r>
          </w:p>
        </w:tc>
      </w:tr>
      <w:tr w:rsidR="001658E0" w14:paraId="7E292170" w14:textId="77777777">
        <w:tc>
          <w:tcPr>
            <w:tcW w:w="584" w:type="pct"/>
            <w:vAlign w:val="center"/>
          </w:tcPr>
          <w:p w14:paraId="6BC644E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28" w:type="pct"/>
            <w:vAlign w:val="center"/>
          </w:tcPr>
          <w:p w14:paraId="304E7E0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母线电压</w:t>
            </w:r>
          </w:p>
        </w:tc>
        <w:tc>
          <w:tcPr>
            <w:tcW w:w="541" w:type="pct"/>
            <w:vAlign w:val="center"/>
          </w:tcPr>
          <w:p w14:paraId="4E45B5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</w:t>
            </w:r>
          </w:p>
        </w:tc>
        <w:tc>
          <w:tcPr>
            <w:tcW w:w="1663" w:type="pct"/>
            <w:vAlign w:val="center"/>
          </w:tcPr>
          <w:p w14:paraId="63462E0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0x0004</w:t>
            </w:r>
          </w:p>
        </w:tc>
        <w:tc>
          <w:tcPr>
            <w:tcW w:w="1682" w:type="pct"/>
            <w:gridSpan w:val="2"/>
            <w:vAlign w:val="center"/>
          </w:tcPr>
          <w:p w14:paraId="16600EE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 0x006E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110V</w:t>
            </w:r>
            <w:r>
              <w:rPr>
                <w:rFonts w:hint="eastAsia"/>
              </w:rPr>
              <w:t>）</w:t>
            </w:r>
          </w:p>
        </w:tc>
      </w:tr>
      <w:tr w:rsidR="001658E0" w14:paraId="5624C7FE" w14:textId="77777777">
        <w:tc>
          <w:tcPr>
            <w:tcW w:w="584" w:type="pct"/>
            <w:vAlign w:val="center"/>
          </w:tcPr>
          <w:p w14:paraId="0AF4BE4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28" w:type="pct"/>
            <w:vAlign w:val="center"/>
          </w:tcPr>
          <w:p w14:paraId="6A335AC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541" w:type="pct"/>
            <w:vAlign w:val="center"/>
          </w:tcPr>
          <w:p w14:paraId="4F2DEFE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663" w:type="pct"/>
            <w:vAlign w:val="center"/>
          </w:tcPr>
          <w:p w14:paraId="3059AE4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682" w:type="pct"/>
            <w:gridSpan w:val="2"/>
            <w:vAlign w:val="center"/>
          </w:tcPr>
          <w:p w14:paraId="7B7F1A6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 0x0BB8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3000mA</w:t>
            </w:r>
            <w:r>
              <w:rPr>
                <w:rFonts w:hint="eastAsia"/>
              </w:rPr>
              <w:t>有效值）</w:t>
            </w:r>
          </w:p>
        </w:tc>
      </w:tr>
      <w:tr w:rsidR="001658E0" w14:paraId="5306CEDB" w14:textId="77777777">
        <w:tc>
          <w:tcPr>
            <w:tcW w:w="584" w:type="pct"/>
            <w:vAlign w:val="center"/>
          </w:tcPr>
          <w:p w14:paraId="5C194EB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528" w:type="pct"/>
            <w:vAlign w:val="center"/>
          </w:tcPr>
          <w:p w14:paraId="51EE7EF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541" w:type="pct"/>
            <w:vAlign w:val="center"/>
          </w:tcPr>
          <w:p w14:paraId="458A204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663" w:type="pct"/>
            <w:vAlign w:val="center"/>
          </w:tcPr>
          <w:p w14:paraId="5F04128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0x0006</w:t>
            </w:r>
          </w:p>
        </w:tc>
        <w:tc>
          <w:tcPr>
            <w:tcW w:w="1682" w:type="pct"/>
            <w:gridSpan w:val="2"/>
            <w:vAlign w:val="center"/>
          </w:tcPr>
          <w:p w14:paraId="3A470E9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 0x0BB8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3000mA</w:t>
            </w:r>
            <w:r>
              <w:rPr>
                <w:rFonts w:hint="eastAsia"/>
              </w:rPr>
              <w:t>有效值）</w:t>
            </w:r>
          </w:p>
        </w:tc>
      </w:tr>
      <w:tr w:rsidR="001658E0" w14:paraId="26E8FA0D" w14:textId="77777777">
        <w:tc>
          <w:tcPr>
            <w:tcW w:w="584" w:type="pct"/>
            <w:vAlign w:val="center"/>
          </w:tcPr>
          <w:p w14:paraId="473A7CE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28" w:type="pct"/>
            <w:vAlign w:val="center"/>
          </w:tcPr>
          <w:p w14:paraId="29D67F7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541" w:type="pct"/>
            <w:vAlign w:val="center"/>
          </w:tcPr>
          <w:p w14:paraId="24E5A28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663" w:type="pct"/>
            <w:vAlign w:val="center"/>
          </w:tcPr>
          <w:p w14:paraId="1898A66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0x0007</w:t>
            </w:r>
          </w:p>
        </w:tc>
        <w:tc>
          <w:tcPr>
            <w:tcW w:w="1682" w:type="pct"/>
            <w:gridSpan w:val="2"/>
            <w:vAlign w:val="center"/>
          </w:tcPr>
          <w:p w14:paraId="333582D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 0x0BB8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3000mA</w:t>
            </w:r>
            <w:r>
              <w:rPr>
                <w:rFonts w:hint="eastAsia"/>
              </w:rPr>
              <w:t>有效值）</w:t>
            </w:r>
          </w:p>
        </w:tc>
      </w:tr>
      <w:tr w:rsidR="001658E0" w14:paraId="5371AA0E" w14:textId="77777777">
        <w:tc>
          <w:tcPr>
            <w:tcW w:w="584" w:type="pct"/>
            <w:vAlign w:val="center"/>
          </w:tcPr>
          <w:p w14:paraId="52CD81F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528" w:type="pct"/>
            <w:vMerge w:val="restart"/>
            <w:vAlign w:val="center"/>
          </w:tcPr>
          <w:p w14:paraId="30FEBD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541" w:type="pct"/>
            <w:vMerge w:val="restart"/>
            <w:vAlign w:val="center"/>
          </w:tcPr>
          <w:p w14:paraId="37B459B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uint32_t</w:t>
            </w:r>
          </w:p>
        </w:tc>
        <w:tc>
          <w:tcPr>
            <w:tcW w:w="1663" w:type="pct"/>
            <w:vAlign w:val="center"/>
          </w:tcPr>
          <w:p w14:paraId="1CE226F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0x0008(H)</w:t>
            </w:r>
          </w:p>
        </w:tc>
        <w:tc>
          <w:tcPr>
            <w:tcW w:w="1682" w:type="pct"/>
            <w:gridSpan w:val="2"/>
            <w:vMerge w:val="restart"/>
            <w:vAlign w:val="center"/>
          </w:tcPr>
          <w:p w14:paraId="2AFD534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eg.:0x00004E20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20000s</w:t>
            </w:r>
            <w:r>
              <w:rPr>
                <w:rFonts w:hint="eastAsia"/>
              </w:rPr>
              <w:t>累计运行时间）</w:t>
            </w:r>
          </w:p>
        </w:tc>
      </w:tr>
      <w:tr w:rsidR="001658E0" w14:paraId="5BD600DB" w14:textId="77777777">
        <w:tc>
          <w:tcPr>
            <w:tcW w:w="584" w:type="pct"/>
            <w:vAlign w:val="center"/>
          </w:tcPr>
          <w:p w14:paraId="4A95C94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28" w:type="pct"/>
            <w:vMerge/>
            <w:vAlign w:val="center"/>
          </w:tcPr>
          <w:p w14:paraId="6F58969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3496163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Align w:val="center"/>
          </w:tcPr>
          <w:p w14:paraId="7CDF237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0x0009(L)</w:t>
            </w:r>
          </w:p>
        </w:tc>
        <w:tc>
          <w:tcPr>
            <w:tcW w:w="1682" w:type="pct"/>
            <w:gridSpan w:val="2"/>
            <w:vMerge/>
            <w:vAlign w:val="center"/>
          </w:tcPr>
          <w:p w14:paraId="1760136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06D0EC93" w14:textId="77777777">
        <w:tc>
          <w:tcPr>
            <w:tcW w:w="584" w:type="pct"/>
            <w:vAlign w:val="center"/>
          </w:tcPr>
          <w:p w14:paraId="3BEBBD9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528" w:type="pct"/>
            <w:vMerge w:val="restart"/>
            <w:vAlign w:val="center"/>
          </w:tcPr>
          <w:p w14:paraId="5DD5BA4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541" w:type="pct"/>
            <w:vMerge w:val="restart"/>
            <w:vAlign w:val="center"/>
          </w:tcPr>
          <w:p w14:paraId="6B58F1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uint32_t</w:t>
            </w:r>
          </w:p>
        </w:tc>
        <w:tc>
          <w:tcPr>
            <w:tcW w:w="1663" w:type="pct"/>
            <w:vAlign w:val="center"/>
          </w:tcPr>
          <w:p w14:paraId="4E3165D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0x000A(H)</w:t>
            </w:r>
          </w:p>
        </w:tc>
        <w:tc>
          <w:tcPr>
            <w:tcW w:w="1682" w:type="pct"/>
            <w:gridSpan w:val="2"/>
            <w:vMerge w:val="restart"/>
            <w:vAlign w:val="center"/>
          </w:tcPr>
          <w:p w14:paraId="581DB5B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eg.:0x00010203(</w:t>
            </w:r>
            <w:r>
              <w:rPr>
                <w:rFonts w:hint="eastAsia"/>
              </w:rPr>
              <w:t>版本号：</w:t>
            </w:r>
            <w:r>
              <w:rPr>
                <w:rFonts w:hint="eastAsia"/>
              </w:rPr>
              <w:t>V1.23)</w:t>
            </w:r>
          </w:p>
        </w:tc>
      </w:tr>
      <w:tr w:rsidR="001658E0" w14:paraId="2DD9681D" w14:textId="77777777">
        <w:tc>
          <w:tcPr>
            <w:tcW w:w="584" w:type="pct"/>
            <w:vAlign w:val="center"/>
          </w:tcPr>
          <w:p w14:paraId="181074A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528" w:type="pct"/>
            <w:vMerge/>
            <w:vAlign w:val="center"/>
          </w:tcPr>
          <w:p w14:paraId="4A572B4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41" w:type="pct"/>
            <w:vMerge/>
            <w:vAlign w:val="center"/>
          </w:tcPr>
          <w:p w14:paraId="0D2497D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663" w:type="pct"/>
            <w:vAlign w:val="center"/>
          </w:tcPr>
          <w:p w14:paraId="4FE0EFE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0x000B(L)</w:t>
            </w:r>
          </w:p>
        </w:tc>
        <w:tc>
          <w:tcPr>
            <w:tcW w:w="1682" w:type="pct"/>
            <w:gridSpan w:val="2"/>
            <w:vMerge/>
            <w:vAlign w:val="center"/>
          </w:tcPr>
          <w:p w14:paraId="0360A65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7BB9D5B" w14:textId="77777777">
        <w:tc>
          <w:tcPr>
            <w:tcW w:w="584" w:type="pct"/>
            <w:vAlign w:val="center"/>
          </w:tcPr>
          <w:p w14:paraId="087BEF9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28" w:type="pct"/>
            <w:vAlign w:val="center"/>
          </w:tcPr>
          <w:p w14:paraId="15A3192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故障数据</w:t>
            </w:r>
          </w:p>
        </w:tc>
        <w:tc>
          <w:tcPr>
            <w:tcW w:w="541" w:type="pct"/>
            <w:vAlign w:val="center"/>
          </w:tcPr>
          <w:p w14:paraId="2D0971F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663" w:type="pct"/>
            <w:vAlign w:val="center"/>
          </w:tcPr>
          <w:p w14:paraId="5E67024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0x000C</w:t>
            </w:r>
          </w:p>
        </w:tc>
        <w:tc>
          <w:tcPr>
            <w:tcW w:w="1682" w:type="pct"/>
            <w:gridSpan w:val="2"/>
            <w:vAlign w:val="center"/>
          </w:tcPr>
          <w:p w14:paraId="30CF31F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数据定义</w:t>
            </w:r>
          </w:p>
        </w:tc>
      </w:tr>
    </w:tbl>
    <w:p w14:paraId="13906562" w14:textId="77777777" w:rsidR="001658E0" w:rsidRDefault="001658E0">
      <w:pPr>
        <w:pStyle w:val="a1"/>
        <w:ind w:firstLineChars="0" w:firstLine="0"/>
      </w:pPr>
    </w:p>
    <w:p w14:paraId="258E125B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E.</w:t>
      </w:r>
      <w:r>
        <w:rPr>
          <w:rFonts w:hint="eastAsia"/>
        </w:rPr>
        <w:t>示例</w:t>
      </w:r>
    </w:p>
    <w:p w14:paraId="5662F7E9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发</w:t>
      </w:r>
      <w:r>
        <w:t>→◇21 03 00 00 00 0</w:t>
      </w:r>
      <w:r>
        <w:rPr>
          <w:rFonts w:hint="eastAsia"/>
        </w:rPr>
        <w:t>D</w:t>
      </w:r>
      <w:r>
        <w:t xml:space="preserve"> 42 AF □</w:t>
      </w:r>
    </w:p>
    <w:p w14:paraId="2DCD9118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收</w:t>
      </w:r>
      <w:r>
        <w:t>←◆21 03 18 00 01 00 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03 E8</w:t>
      </w:r>
      <w:r>
        <w:t xml:space="preserve"> </w:t>
      </w:r>
      <w:r>
        <w:rPr>
          <w:rFonts w:hint="eastAsia"/>
        </w:rPr>
        <w:t>00 28</w:t>
      </w:r>
      <w:r>
        <w:t xml:space="preserve"> </w:t>
      </w:r>
      <w:r>
        <w:rPr>
          <w:rFonts w:hint="eastAsia"/>
        </w:rPr>
        <w:t>00 6E</w:t>
      </w:r>
      <w:r>
        <w:t xml:space="preserve"> </w:t>
      </w:r>
      <w:r>
        <w:rPr>
          <w:rFonts w:hint="eastAsia"/>
        </w:rPr>
        <w:t>0B B8</w:t>
      </w:r>
      <w:r>
        <w:t xml:space="preserve"> </w:t>
      </w:r>
      <w:r>
        <w:rPr>
          <w:rFonts w:hint="eastAsia"/>
        </w:rPr>
        <w:t>0B B8</w:t>
      </w:r>
      <w:r>
        <w:t xml:space="preserve"> </w:t>
      </w:r>
      <w:r>
        <w:rPr>
          <w:rFonts w:hint="eastAsia"/>
        </w:rPr>
        <w:t>0B B8</w:t>
      </w:r>
      <w:r>
        <w:t xml:space="preserve"> 00 00 </w:t>
      </w:r>
      <w:r>
        <w:rPr>
          <w:rFonts w:hint="eastAsia"/>
        </w:rPr>
        <w:t>4E 20</w:t>
      </w:r>
      <w:r>
        <w:t xml:space="preserve"> 00 01 </w:t>
      </w:r>
      <w:r>
        <w:rPr>
          <w:rFonts w:hint="eastAsia"/>
        </w:rPr>
        <w:t>02 03</w:t>
      </w:r>
      <w:r>
        <w:t xml:space="preserve"> </w:t>
      </w:r>
    </w:p>
    <w:p w14:paraId="42440B54" w14:textId="77777777" w:rsidR="001658E0" w:rsidRDefault="00124F6E">
      <w:pPr>
        <w:pStyle w:val="a1"/>
        <w:ind w:firstLine="420"/>
      </w:pPr>
      <w:r>
        <w:rPr>
          <w:rFonts w:hint="eastAsia"/>
        </w:rPr>
        <w:t xml:space="preserve">00 81 </w:t>
      </w:r>
      <w:r>
        <w:t>A0 A7</w:t>
      </w:r>
    </w:p>
    <w:p w14:paraId="4773658A" w14:textId="77777777" w:rsidR="001658E0" w:rsidRDefault="00124F6E">
      <w:pPr>
        <w:pStyle w:val="a1"/>
        <w:ind w:firstLine="420"/>
      </w:pPr>
      <w:r>
        <w:t xml:space="preserve"> 00 01 00 0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03 E8</w:t>
      </w:r>
      <w:r>
        <w:t xml:space="preserve"> </w:t>
      </w:r>
      <w:r>
        <w:rPr>
          <w:rFonts w:hint="eastAsia"/>
        </w:rPr>
        <w:t>00 28</w:t>
      </w:r>
      <w:r>
        <w:t xml:space="preserve"> </w:t>
      </w:r>
      <w:r>
        <w:rPr>
          <w:rFonts w:hint="eastAsia"/>
        </w:rPr>
        <w:t>00 6E</w:t>
      </w:r>
      <w:r>
        <w:t xml:space="preserve"> </w:t>
      </w:r>
      <w:r>
        <w:rPr>
          <w:rFonts w:hint="eastAsia"/>
        </w:rPr>
        <w:t>0B B8</w:t>
      </w:r>
      <w:r>
        <w:t xml:space="preserve"> </w:t>
      </w:r>
      <w:r>
        <w:rPr>
          <w:rFonts w:hint="eastAsia"/>
        </w:rPr>
        <w:t>0B B8</w:t>
      </w:r>
      <w:r>
        <w:t xml:space="preserve"> </w:t>
      </w:r>
      <w:r>
        <w:rPr>
          <w:rFonts w:hint="eastAsia"/>
        </w:rPr>
        <w:t>0B B8</w:t>
      </w:r>
      <w:r>
        <w:t xml:space="preserve"> 00 00 </w:t>
      </w:r>
      <w:r>
        <w:rPr>
          <w:rFonts w:hint="eastAsia"/>
        </w:rPr>
        <w:t>4E 20</w:t>
      </w:r>
      <w:r>
        <w:t xml:space="preserve"> 00 01 </w:t>
      </w:r>
      <w:r>
        <w:rPr>
          <w:rFonts w:hint="eastAsia"/>
        </w:rPr>
        <w:t>02 03 00 81</w:t>
      </w:r>
      <w:r>
        <w:rPr>
          <w:rFonts w:hint="eastAsia"/>
        </w:rPr>
        <w:t>为寄存器数据</w:t>
      </w:r>
    </w:p>
    <w:p w14:paraId="310B38AC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参考本功能码的</w:t>
      </w:r>
      <w:r>
        <w:rPr>
          <w:rFonts w:hint="eastAsia"/>
        </w:rPr>
        <w:t>A.</w:t>
      </w:r>
      <w:r>
        <w:rPr>
          <w:rFonts w:hint="eastAsia"/>
        </w:rPr>
        <w:t>主站请求和</w:t>
      </w:r>
      <w:r>
        <w:rPr>
          <w:rFonts w:hint="eastAsia"/>
        </w:rPr>
        <w:t>B.</w:t>
      </w:r>
      <w:r>
        <w:rPr>
          <w:rFonts w:hint="eastAsia"/>
        </w:rPr>
        <w:t>从站响应</w:t>
      </w:r>
    </w:p>
    <w:p w14:paraId="1689FAA6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主站发出的有效数据为</w:t>
      </w:r>
    </w:p>
    <w:p w14:paraId="466175D1" w14:textId="77777777" w:rsidR="001658E0" w:rsidRDefault="00124F6E">
      <w:pPr>
        <w:pStyle w:val="a1"/>
        <w:ind w:leftChars="400" w:left="840" w:firstLineChars="300" w:firstLine="630"/>
      </w:pPr>
      <w:r>
        <w:t>00 00</w:t>
      </w:r>
      <w:r>
        <w:rPr>
          <w:rFonts w:hint="eastAsia"/>
        </w:rPr>
        <w:t xml:space="preserve">: </w:t>
      </w:r>
      <w:r>
        <w:rPr>
          <w:rFonts w:hint="eastAsia"/>
        </w:rPr>
        <w:t>起始地址为</w:t>
      </w:r>
      <w:r>
        <w:rPr>
          <w:rFonts w:hint="eastAsia"/>
        </w:rPr>
        <w:t xml:space="preserve">0x00 00 </w:t>
      </w:r>
      <w:r>
        <w:rPr>
          <w:rFonts w:hint="eastAsia"/>
        </w:rPr>
        <w:t>的寄存器</w:t>
      </w:r>
    </w:p>
    <w:p w14:paraId="23F19FA8" w14:textId="77777777" w:rsidR="001658E0" w:rsidRDefault="00124F6E">
      <w:pPr>
        <w:pStyle w:val="a1"/>
        <w:ind w:leftChars="400" w:left="840" w:firstLineChars="300" w:firstLine="630"/>
      </w:pPr>
      <w:r>
        <w:t>00 0C</w:t>
      </w:r>
      <w:r>
        <w:rPr>
          <w:rFonts w:hint="eastAsia"/>
        </w:rPr>
        <w:t xml:space="preserve">: 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个寄存器</w:t>
      </w:r>
    </w:p>
    <w:p w14:paraId="0786A383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从站发出的有效数据为</w:t>
      </w:r>
    </w:p>
    <w:p w14:paraId="533B83E6" w14:textId="77777777" w:rsidR="001658E0" w:rsidRDefault="00124F6E">
      <w:pPr>
        <w:pStyle w:val="a1"/>
        <w:ind w:leftChars="200" w:left="420" w:firstLineChars="499" w:firstLine="1048"/>
      </w:pPr>
      <w:r>
        <w:t xml:space="preserve">00 01 </w:t>
      </w:r>
      <w:r>
        <w:rPr>
          <w:rFonts w:hint="eastAsia"/>
        </w:rPr>
        <w:t xml:space="preserve"> </w:t>
      </w:r>
      <w:r>
        <w:rPr>
          <w:rFonts w:hint="eastAsia"/>
        </w:rPr>
        <w:t>当前状态为：启动</w:t>
      </w:r>
    </w:p>
    <w:p w14:paraId="2D3FE7F2" w14:textId="77777777" w:rsidR="001658E0" w:rsidRDefault="00124F6E">
      <w:pPr>
        <w:pStyle w:val="a1"/>
        <w:ind w:leftChars="200" w:left="420" w:firstLineChars="499" w:firstLine="1048"/>
      </w:pPr>
      <w:r>
        <w:t>00 0</w:t>
      </w:r>
      <w:r>
        <w:rPr>
          <w:rFonts w:hint="eastAsia"/>
        </w:rPr>
        <w:t>1</w:t>
      </w:r>
      <w:r>
        <w:rPr>
          <w:rFonts w:hint="eastAsia"/>
        </w:rPr>
        <w:tab/>
        <w:t xml:space="preserve"> </w:t>
      </w:r>
      <w:r>
        <w:rPr>
          <w:rFonts w:hint="eastAsia"/>
        </w:rPr>
        <w:t>当前运行模式为：</w:t>
      </w:r>
      <w:r>
        <w:rPr>
          <w:rFonts w:hint="eastAsia"/>
          <w:iCs/>
        </w:rPr>
        <w:t>按“设置转速”运行</w:t>
      </w:r>
    </w:p>
    <w:p w14:paraId="07B1FD25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</w:rPr>
        <w:t xml:space="preserve">03 E8  </w:t>
      </w:r>
      <w:r>
        <w:rPr>
          <w:rFonts w:hint="eastAsia"/>
        </w:rPr>
        <w:t>风机转速：</w:t>
      </w:r>
      <w:r>
        <w:rPr>
          <w:rFonts w:hint="eastAsia"/>
          <w:iCs/>
        </w:rPr>
        <w:t>1000</w:t>
      </w:r>
      <w:r>
        <w:rPr>
          <w:rFonts w:hint="eastAsia"/>
          <w:iCs/>
        </w:rPr>
        <w:t>转</w:t>
      </w:r>
    </w:p>
    <w:p w14:paraId="524919D4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>00 28</w:t>
      </w:r>
      <w:r>
        <w:rPr>
          <w:iCs/>
        </w:rPr>
        <w:t xml:space="preserve"> </w:t>
      </w:r>
      <w:r>
        <w:rPr>
          <w:rFonts w:hint="eastAsia"/>
          <w:iCs/>
        </w:rPr>
        <w:t xml:space="preserve"> NTC</w:t>
      </w:r>
      <w:r>
        <w:rPr>
          <w:rFonts w:hint="eastAsia"/>
          <w:iCs/>
        </w:rPr>
        <w:t>温度：</w:t>
      </w:r>
      <w:r>
        <w:rPr>
          <w:rFonts w:hint="eastAsia"/>
          <w:iCs/>
        </w:rPr>
        <w:t>40</w:t>
      </w:r>
      <w:r>
        <w:rPr>
          <w:rFonts w:hint="eastAsia"/>
          <w:iCs/>
        </w:rPr>
        <w:t>摄氏度</w:t>
      </w:r>
    </w:p>
    <w:p w14:paraId="5970CC5B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 xml:space="preserve">00 6E  </w:t>
      </w:r>
      <w:r>
        <w:rPr>
          <w:rFonts w:hint="eastAsia"/>
          <w:iCs/>
        </w:rPr>
        <w:t>母线电压：</w:t>
      </w:r>
      <w:r>
        <w:rPr>
          <w:rFonts w:hint="eastAsia"/>
          <w:iCs/>
        </w:rPr>
        <w:t>110V</w:t>
      </w:r>
    </w:p>
    <w:p w14:paraId="575C9FF1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>0B B8  U</w:t>
      </w:r>
      <w:r>
        <w:rPr>
          <w:rFonts w:hint="eastAsia"/>
          <w:iCs/>
        </w:rPr>
        <w:t>相电流：</w:t>
      </w:r>
      <w:r>
        <w:rPr>
          <w:rFonts w:hint="eastAsia"/>
          <w:iCs/>
        </w:rPr>
        <w:t>3000mA</w:t>
      </w:r>
      <w:r>
        <w:rPr>
          <w:rFonts w:hint="eastAsia"/>
          <w:iCs/>
        </w:rPr>
        <w:t>有效值</w:t>
      </w:r>
    </w:p>
    <w:p w14:paraId="1770B513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>0B B8</w:t>
      </w:r>
      <w:r>
        <w:rPr>
          <w:iCs/>
        </w:rPr>
        <w:t xml:space="preserve"> </w:t>
      </w:r>
      <w:r>
        <w:rPr>
          <w:rFonts w:hint="eastAsia"/>
          <w:iCs/>
        </w:rPr>
        <w:t xml:space="preserve"> V</w:t>
      </w:r>
      <w:r>
        <w:rPr>
          <w:rFonts w:hint="eastAsia"/>
          <w:iCs/>
        </w:rPr>
        <w:t>相电流：</w:t>
      </w:r>
      <w:r>
        <w:rPr>
          <w:rFonts w:hint="eastAsia"/>
          <w:iCs/>
        </w:rPr>
        <w:t>3000mA</w:t>
      </w:r>
      <w:r>
        <w:rPr>
          <w:rFonts w:hint="eastAsia"/>
          <w:iCs/>
        </w:rPr>
        <w:t>有效值</w:t>
      </w:r>
    </w:p>
    <w:p w14:paraId="59DF492E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>0B B8</w:t>
      </w:r>
      <w:r>
        <w:rPr>
          <w:iCs/>
        </w:rPr>
        <w:t xml:space="preserve"> </w:t>
      </w:r>
      <w:r>
        <w:rPr>
          <w:rFonts w:hint="eastAsia"/>
          <w:iCs/>
        </w:rPr>
        <w:t xml:space="preserve"> W</w:t>
      </w:r>
      <w:r>
        <w:rPr>
          <w:rFonts w:hint="eastAsia"/>
          <w:iCs/>
        </w:rPr>
        <w:t>相电流：</w:t>
      </w:r>
      <w:r>
        <w:rPr>
          <w:rFonts w:hint="eastAsia"/>
          <w:iCs/>
        </w:rPr>
        <w:t>3000mA</w:t>
      </w:r>
      <w:r>
        <w:rPr>
          <w:rFonts w:hint="eastAsia"/>
          <w:iCs/>
        </w:rPr>
        <w:t>有效值</w:t>
      </w:r>
    </w:p>
    <w:p w14:paraId="66075B26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>00 00</w:t>
      </w:r>
      <w:r>
        <w:rPr>
          <w:iCs/>
        </w:rPr>
        <w:t xml:space="preserve"> 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运行时间（高</w:t>
      </w:r>
      <w:r>
        <w:rPr>
          <w:rFonts w:hint="eastAsia"/>
          <w:iCs/>
        </w:rPr>
        <w:t>16</w:t>
      </w:r>
      <w:r>
        <w:rPr>
          <w:rFonts w:hint="eastAsia"/>
          <w:iCs/>
        </w:rPr>
        <w:t>位）：</w:t>
      </w:r>
      <w:r>
        <w:rPr>
          <w:rFonts w:hint="eastAsia"/>
          <w:iCs/>
        </w:rPr>
        <w:t>0s</w:t>
      </w:r>
    </w:p>
    <w:p w14:paraId="4340C128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 xml:space="preserve">4E 20  </w:t>
      </w:r>
      <w:r>
        <w:rPr>
          <w:rFonts w:hint="eastAsia"/>
          <w:iCs/>
        </w:rPr>
        <w:t>运行时间（低</w:t>
      </w:r>
      <w:r>
        <w:rPr>
          <w:rFonts w:hint="eastAsia"/>
          <w:iCs/>
        </w:rPr>
        <w:t>16</w:t>
      </w:r>
      <w:r>
        <w:rPr>
          <w:rFonts w:hint="eastAsia"/>
          <w:iCs/>
        </w:rPr>
        <w:t>位）：</w:t>
      </w:r>
      <w:r>
        <w:rPr>
          <w:rFonts w:hint="eastAsia"/>
          <w:iCs/>
        </w:rPr>
        <w:t>20000s</w:t>
      </w:r>
      <w:r>
        <w:rPr>
          <w:rFonts w:hint="eastAsia"/>
          <w:iCs/>
        </w:rPr>
        <w:t>累计运行时间</w:t>
      </w:r>
    </w:p>
    <w:p w14:paraId="263EFB24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>00 01</w:t>
      </w:r>
      <w:r>
        <w:rPr>
          <w:rFonts w:hint="eastAsia"/>
          <w:iCs/>
        </w:rPr>
        <w:tab/>
        <w:t xml:space="preserve"> </w:t>
      </w:r>
      <w:r>
        <w:rPr>
          <w:rFonts w:hint="eastAsia"/>
          <w:iCs/>
        </w:rPr>
        <w:t>软件版本（高</w:t>
      </w:r>
      <w:r>
        <w:rPr>
          <w:rFonts w:hint="eastAsia"/>
          <w:iCs/>
        </w:rPr>
        <w:t>16</w:t>
      </w:r>
      <w:r>
        <w:rPr>
          <w:rFonts w:hint="eastAsia"/>
          <w:iCs/>
        </w:rPr>
        <w:t>位）：</w:t>
      </w:r>
      <w:r>
        <w:rPr>
          <w:rFonts w:hint="eastAsia"/>
          <w:iCs/>
        </w:rPr>
        <w:t>V1</w:t>
      </w:r>
    </w:p>
    <w:p w14:paraId="59356539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>02 03</w:t>
      </w:r>
      <w:r>
        <w:rPr>
          <w:rFonts w:hint="eastAsia"/>
          <w:iCs/>
        </w:rPr>
        <w:tab/>
        <w:t xml:space="preserve"> </w:t>
      </w:r>
      <w:r>
        <w:rPr>
          <w:rFonts w:hint="eastAsia"/>
          <w:iCs/>
        </w:rPr>
        <w:t>软件版本（低</w:t>
      </w:r>
      <w:r>
        <w:rPr>
          <w:rFonts w:hint="eastAsia"/>
          <w:iCs/>
        </w:rPr>
        <w:t>16</w:t>
      </w:r>
      <w:r>
        <w:rPr>
          <w:rFonts w:hint="eastAsia"/>
          <w:iCs/>
        </w:rPr>
        <w:t>位）：</w:t>
      </w:r>
      <w:r>
        <w:rPr>
          <w:rFonts w:hint="eastAsia"/>
          <w:iCs/>
        </w:rPr>
        <w:t>.23</w:t>
      </w:r>
    </w:p>
    <w:p w14:paraId="7079310B" w14:textId="77777777" w:rsidR="001658E0" w:rsidRDefault="00124F6E">
      <w:pPr>
        <w:pStyle w:val="a1"/>
        <w:ind w:leftChars="200" w:left="420" w:firstLineChars="499" w:firstLine="1048"/>
        <w:rPr>
          <w:iCs/>
        </w:rPr>
      </w:pPr>
      <w:r>
        <w:rPr>
          <w:rFonts w:hint="eastAsia"/>
          <w:iCs/>
        </w:rPr>
        <w:t xml:space="preserve">00 81  </w:t>
      </w:r>
      <w:r>
        <w:rPr>
          <w:rFonts w:hint="eastAsia"/>
        </w:rPr>
        <w:t>本参考</w:t>
      </w:r>
      <w:r>
        <w:rPr>
          <w:rFonts w:hint="eastAsia"/>
        </w:rPr>
        <w:t>01</w:t>
      </w:r>
      <w:r>
        <w:rPr>
          <w:rFonts w:hint="eastAsia"/>
        </w:rPr>
        <w:t>功能码的</w:t>
      </w:r>
      <w:r>
        <w:rPr>
          <w:rFonts w:hint="eastAsia"/>
        </w:rPr>
        <w:t>D.</w:t>
      </w:r>
      <w:r>
        <w:rPr>
          <w:rFonts w:hint="eastAsia"/>
        </w:rPr>
        <w:t>数据定义</w:t>
      </w:r>
      <w:r>
        <w:rPr>
          <w:rFonts w:hint="eastAsia"/>
        </w:rPr>
        <w:t>,</w:t>
      </w:r>
      <w:r>
        <w:rPr>
          <w:rFonts w:hint="eastAsia"/>
        </w:rPr>
        <w:t>则对应为风机堵转和过压</w:t>
      </w:r>
    </w:p>
    <w:p w14:paraId="745B5E11" w14:textId="77777777" w:rsidR="001658E0" w:rsidRPr="0020284F" w:rsidRDefault="00124F6E">
      <w:pPr>
        <w:pStyle w:val="2"/>
        <w:rPr>
          <w:color w:val="C00000"/>
        </w:rPr>
      </w:pPr>
      <w:r w:rsidRPr="0020284F">
        <w:rPr>
          <w:rFonts w:hint="eastAsia"/>
          <w:color w:val="C00000"/>
        </w:rPr>
        <w:t xml:space="preserve"> </w:t>
      </w:r>
      <w:r w:rsidRPr="0020284F">
        <w:rPr>
          <w:rFonts w:hint="eastAsia"/>
          <w:color w:val="C00000"/>
        </w:rPr>
        <w:t>功能码</w:t>
      </w:r>
      <w:r w:rsidRPr="0020284F">
        <w:rPr>
          <w:rFonts w:hint="eastAsia"/>
          <w:color w:val="C00000"/>
        </w:rPr>
        <w:t xml:space="preserve"> 0X06</w:t>
      </w:r>
      <w:r w:rsidRPr="0020284F">
        <w:rPr>
          <w:rFonts w:hint="eastAsia"/>
          <w:color w:val="C00000"/>
        </w:rPr>
        <w:t>：写单个寄存器</w:t>
      </w:r>
    </w:p>
    <w:p w14:paraId="7034A1BE" w14:textId="77777777" w:rsidR="001658E0" w:rsidRDefault="00124F6E">
      <w:pPr>
        <w:pStyle w:val="a1"/>
        <w:ind w:firstLine="420"/>
      </w:pPr>
      <w:r>
        <w:rPr>
          <w:rFonts w:hint="eastAsia"/>
        </w:rPr>
        <w:t>A.</w:t>
      </w:r>
      <w:r>
        <w:rPr>
          <w:rFonts w:hint="eastAsia"/>
        </w:rPr>
        <w:t>主站请求</w:t>
      </w:r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4"/>
        <w:gridCol w:w="774"/>
        <w:gridCol w:w="994"/>
        <w:gridCol w:w="774"/>
        <w:gridCol w:w="1214"/>
        <w:gridCol w:w="1163"/>
        <w:gridCol w:w="1261"/>
        <w:gridCol w:w="1213"/>
        <w:gridCol w:w="1032"/>
        <w:gridCol w:w="775"/>
      </w:tblGrid>
      <w:tr w:rsidR="001658E0" w14:paraId="458CDF6B" w14:textId="77777777">
        <w:tc>
          <w:tcPr>
            <w:tcW w:w="487" w:type="pct"/>
            <w:vAlign w:val="center"/>
          </w:tcPr>
          <w:p w14:paraId="2E2DE1B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79" w:type="pct"/>
            <w:vAlign w:val="center"/>
          </w:tcPr>
          <w:p w14:paraId="3138444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569F3C3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 w14:paraId="35D6ED1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 w14:paraId="1151772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输出地址</w:t>
            </w:r>
          </w:p>
        </w:tc>
        <w:tc>
          <w:tcPr>
            <w:tcW w:w="570" w:type="pct"/>
            <w:vAlign w:val="center"/>
          </w:tcPr>
          <w:p w14:paraId="7D54BBB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输出地址</w:t>
            </w:r>
          </w:p>
        </w:tc>
        <w:tc>
          <w:tcPr>
            <w:tcW w:w="618" w:type="pct"/>
            <w:vAlign w:val="center"/>
          </w:tcPr>
          <w:p w14:paraId="36B1CC7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输出值</w:t>
            </w:r>
          </w:p>
        </w:tc>
        <w:tc>
          <w:tcPr>
            <w:tcW w:w="595" w:type="pct"/>
            <w:vAlign w:val="center"/>
          </w:tcPr>
          <w:p w14:paraId="5DFEF1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输出值</w:t>
            </w:r>
          </w:p>
        </w:tc>
        <w:tc>
          <w:tcPr>
            <w:tcW w:w="506" w:type="pct"/>
            <w:vAlign w:val="center"/>
          </w:tcPr>
          <w:p w14:paraId="187F47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 w14:paraId="65DC0A8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106B49EF" w14:textId="77777777">
        <w:tc>
          <w:tcPr>
            <w:tcW w:w="487" w:type="pct"/>
            <w:vAlign w:val="center"/>
          </w:tcPr>
          <w:p w14:paraId="4863E7C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 w14:paraId="3BC0C52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6D58DBB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 w14:paraId="04F1ADD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0x06</w:t>
            </w:r>
          </w:p>
        </w:tc>
        <w:tc>
          <w:tcPr>
            <w:tcW w:w="595" w:type="pct"/>
            <w:vAlign w:val="center"/>
          </w:tcPr>
          <w:p w14:paraId="46A6A09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70" w:type="pct"/>
            <w:vAlign w:val="center"/>
          </w:tcPr>
          <w:p w14:paraId="016C97E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618" w:type="pct"/>
            <w:vAlign w:val="center"/>
          </w:tcPr>
          <w:p w14:paraId="3E0B5B5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95" w:type="pct"/>
            <w:vAlign w:val="center"/>
          </w:tcPr>
          <w:p w14:paraId="54BC192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506" w:type="pct"/>
            <w:vAlign w:val="center"/>
          </w:tcPr>
          <w:p w14:paraId="4F1EF9B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 w14:paraId="725DB81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4CA0E586" w14:textId="77777777">
        <w:tc>
          <w:tcPr>
            <w:tcW w:w="487" w:type="pct"/>
            <w:vAlign w:val="center"/>
          </w:tcPr>
          <w:p w14:paraId="7EFFFCB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9" w:type="pct"/>
            <w:vAlign w:val="center"/>
          </w:tcPr>
          <w:p w14:paraId="3D8EB65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26F735D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 w14:paraId="74D9AFC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5E395F5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 w14:paraId="5A0BD57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 w14:paraId="1309F56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0019285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vAlign w:val="center"/>
          </w:tcPr>
          <w:p w14:paraId="602D985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5039989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39236BF" w14:textId="77777777" w:rsidR="001658E0" w:rsidRDefault="00124F6E">
      <w:pPr>
        <w:pStyle w:val="a1"/>
        <w:ind w:leftChars="200" w:left="420" w:firstLineChars="0" w:firstLine="0"/>
      </w:pPr>
      <w:r>
        <w:rPr>
          <w:rFonts w:hint="eastAsia"/>
        </w:rPr>
        <w:t>B.</w:t>
      </w:r>
      <w:r>
        <w:rPr>
          <w:rFonts w:hint="eastAsia"/>
        </w:rPr>
        <w:t>从站响应</w:t>
      </w:r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4"/>
        <w:gridCol w:w="774"/>
        <w:gridCol w:w="994"/>
        <w:gridCol w:w="774"/>
        <w:gridCol w:w="1214"/>
        <w:gridCol w:w="1163"/>
        <w:gridCol w:w="1261"/>
        <w:gridCol w:w="1213"/>
        <w:gridCol w:w="1032"/>
        <w:gridCol w:w="775"/>
      </w:tblGrid>
      <w:tr w:rsidR="001658E0" w14:paraId="3CDF42C6" w14:textId="77777777">
        <w:tc>
          <w:tcPr>
            <w:tcW w:w="487" w:type="pct"/>
            <w:vAlign w:val="center"/>
          </w:tcPr>
          <w:p w14:paraId="2B4B1AE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79" w:type="pct"/>
            <w:vAlign w:val="center"/>
          </w:tcPr>
          <w:p w14:paraId="7B53B76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55AFE00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 w14:paraId="573359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 w14:paraId="680993D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输出地址</w:t>
            </w:r>
          </w:p>
        </w:tc>
        <w:tc>
          <w:tcPr>
            <w:tcW w:w="570" w:type="pct"/>
            <w:vAlign w:val="center"/>
          </w:tcPr>
          <w:p w14:paraId="527AAFE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输出地址</w:t>
            </w:r>
          </w:p>
        </w:tc>
        <w:tc>
          <w:tcPr>
            <w:tcW w:w="618" w:type="pct"/>
            <w:vAlign w:val="center"/>
          </w:tcPr>
          <w:p w14:paraId="47BAD4E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输出值</w:t>
            </w:r>
          </w:p>
        </w:tc>
        <w:tc>
          <w:tcPr>
            <w:tcW w:w="595" w:type="pct"/>
            <w:vAlign w:val="center"/>
          </w:tcPr>
          <w:p w14:paraId="6585C32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输出值</w:t>
            </w:r>
          </w:p>
        </w:tc>
        <w:tc>
          <w:tcPr>
            <w:tcW w:w="506" w:type="pct"/>
            <w:vAlign w:val="center"/>
          </w:tcPr>
          <w:p w14:paraId="579BD1C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 w14:paraId="0FCCBF9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590F2D5E" w14:textId="77777777">
        <w:tc>
          <w:tcPr>
            <w:tcW w:w="487" w:type="pct"/>
            <w:vAlign w:val="center"/>
          </w:tcPr>
          <w:p w14:paraId="5C1178E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 w14:paraId="2557062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1693419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 w14:paraId="2A48CFC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0x06</w:t>
            </w:r>
          </w:p>
        </w:tc>
        <w:tc>
          <w:tcPr>
            <w:tcW w:w="595" w:type="pct"/>
            <w:vAlign w:val="center"/>
          </w:tcPr>
          <w:p w14:paraId="46587B9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70" w:type="pct"/>
            <w:vAlign w:val="center"/>
          </w:tcPr>
          <w:p w14:paraId="4B89DEF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618" w:type="pct"/>
            <w:vAlign w:val="center"/>
          </w:tcPr>
          <w:p w14:paraId="033C844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95" w:type="pct"/>
            <w:vAlign w:val="center"/>
          </w:tcPr>
          <w:p w14:paraId="43AB4EA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506" w:type="pct"/>
            <w:vAlign w:val="center"/>
          </w:tcPr>
          <w:p w14:paraId="1DF4C1E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 w14:paraId="51C04B2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1535A988" w14:textId="77777777">
        <w:tc>
          <w:tcPr>
            <w:tcW w:w="487" w:type="pct"/>
            <w:vAlign w:val="center"/>
          </w:tcPr>
          <w:p w14:paraId="364C5D1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9" w:type="pct"/>
            <w:vAlign w:val="center"/>
          </w:tcPr>
          <w:p w14:paraId="2A9B40E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21167F3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 w14:paraId="771B46E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6C7B272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 w14:paraId="4B995E3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 w14:paraId="55C0C24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5EEA8E5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vAlign w:val="center"/>
          </w:tcPr>
          <w:p w14:paraId="67626F7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465A673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6B57B01" w14:textId="77777777" w:rsidR="001658E0" w:rsidRDefault="001658E0">
      <w:pPr>
        <w:pStyle w:val="a1"/>
        <w:ind w:firstLineChars="0" w:firstLine="0"/>
      </w:pPr>
    </w:p>
    <w:p w14:paraId="3B3CC2D6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C.</w:t>
      </w:r>
      <w:r>
        <w:rPr>
          <w:rFonts w:hint="eastAsia"/>
        </w:rPr>
        <w:t>异常码</w:t>
      </w:r>
    </w:p>
    <w:p w14:paraId="250B4DAE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0x01:</w:t>
      </w:r>
      <w:r>
        <w:rPr>
          <w:rFonts w:hint="eastAsia"/>
        </w:rPr>
        <w:t>不支持的功能码</w:t>
      </w:r>
    </w:p>
    <w:p w14:paraId="3DAFE00E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0x02:</w:t>
      </w:r>
      <w:r>
        <w:rPr>
          <w:rFonts w:hint="eastAsia"/>
        </w:rPr>
        <w:t>寄存器地址非法</w:t>
      </w:r>
    </w:p>
    <w:p w14:paraId="1F335CBE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0x03:</w:t>
      </w:r>
      <w:r>
        <w:rPr>
          <w:rFonts w:hint="eastAsia"/>
        </w:rPr>
        <w:t>寄存器值非法</w:t>
      </w:r>
    </w:p>
    <w:p w14:paraId="1079AED5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0x04:</w:t>
      </w:r>
      <w:r>
        <w:rPr>
          <w:rFonts w:hint="eastAsia"/>
        </w:rPr>
        <w:t>写入寄存器值异常</w:t>
      </w:r>
    </w:p>
    <w:p w14:paraId="2734D1A2" w14:textId="77777777" w:rsidR="001658E0" w:rsidRDefault="00124F6E">
      <w:pPr>
        <w:pStyle w:val="a1"/>
        <w:numPr>
          <w:ilvl w:val="0"/>
          <w:numId w:val="11"/>
        </w:numPr>
        <w:ind w:firstLineChars="0"/>
      </w:pPr>
      <w:r>
        <w:rPr>
          <w:rFonts w:hint="eastAsia"/>
        </w:rPr>
        <w:t>数据定义</w:t>
      </w:r>
    </w:p>
    <w:tbl>
      <w:tblPr>
        <w:tblStyle w:val="af"/>
        <w:tblpPr w:leftFromText="180" w:rightFromText="180" w:vertAnchor="text" w:tblpXSpec="center" w:tblpY="1"/>
        <w:tblOverlap w:val="never"/>
        <w:tblW w:w="4998" w:type="pct"/>
        <w:jc w:val="center"/>
        <w:tblLook w:val="04A0" w:firstRow="1" w:lastRow="0" w:firstColumn="1" w:lastColumn="0" w:noHBand="0" w:noVBand="1"/>
      </w:tblPr>
      <w:tblGrid>
        <w:gridCol w:w="872"/>
        <w:gridCol w:w="736"/>
        <w:gridCol w:w="964"/>
        <w:gridCol w:w="3485"/>
        <w:gridCol w:w="1691"/>
        <w:gridCol w:w="1707"/>
        <w:gridCol w:w="735"/>
      </w:tblGrid>
      <w:tr w:rsidR="001658E0" w14:paraId="43D32CAD" w14:textId="77777777">
        <w:trPr>
          <w:jc w:val="center"/>
        </w:trPr>
        <w:tc>
          <w:tcPr>
            <w:tcW w:w="430" w:type="pct"/>
            <w:vAlign w:val="center"/>
          </w:tcPr>
          <w:p w14:paraId="305B0CC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63" w:type="pct"/>
            <w:vAlign w:val="center"/>
          </w:tcPr>
          <w:p w14:paraId="3006928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462" w:type="pct"/>
            <w:vAlign w:val="center"/>
          </w:tcPr>
          <w:p w14:paraId="0730032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1" w:type="pct"/>
            <w:vAlign w:val="center"/>
          </w:tcPr>
          <w:p w14:paraId="57F6059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669" w:type="pct"/>
            <w:gridSpan w:val="2"/>
            <w:vAlign w:val="center"/>
          </w:tcPr>
          <w:p w14:paraId="14429AC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362" w:type="pct"/>
            <w:vAlign w:val="center"/>
          </w:tcPr>
          <w:p w14:paraId="5A387AF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 w:rsidR="001658E0" w14:paraId="1082DA68" w14:textId="77777777">
        <w:trPr>
          <w:trHeight w:val="57"/>
          <w:jc w:val="center"/>
        </w:trPr>
        <w:tc>
          <w:tcPr>
            <w:tcW w:w="430" w:type="pct"/>
            <w:vMerge w:val="restart"/>
            <w:vAlign w:val="center"/>
          </w:tcPr>
          <w:p w14:paraId="1765D0D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pct"/>
            <w:vMerge w:val="restart"/>
            <w:vAlign w:val="center"/>
          </w:tcPr>
          <w:p w14:paraId="3809F32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输入源</w:t>
            </w:r>
          </w:p>
        </w:tc>
        <w:tc>
          <w:tcPr>
            <w:tcW w:w="462" w:type="pct"/>
            <w:vMerge w:val="restart"/>
            <w:vAlign w:val="center"/>
          </w:tcPr>
          <w:p w14:paraId="70C2866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711" w:type="pct"/>
            <w:vMerge w:val="restart"/>
            <w:vAlign w:val="center"/>
          </w:tcPr>
          <w:p w14:paraId="71AABF5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831" w:type="pct"/>
            <w:vAlign w:val="center"/>
          </w:tcPr>
          <w:p w14:paraId="3E7C113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37" w:type="pct"/>
            <w:vAlign w:val="center"/>
          </w:tcPr>
          <w:p w14:paraId="38ACB73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未识别或者欠压</w:t>
            </w:r>
          </w:p>
        </w:tc>
        <w:tc>
          <w:tcPr>
            <w:tcW w:w="362" w:type="pct"/>
            <w:vAlign w:val="center"/>
          </w:tcPr>
          <w:p w14:paraId="54FD326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25A0BD5D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0701847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6043F4B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2A10EE3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6690BCD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59A8F7F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37" w:type="pct"/>
            <w:vAlign w:val="center"/>
          </w:tcPr>
          <w:p w14:paraId="423DAE9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 w14:paraId="536004B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7961AC86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228D621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24F7F26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571A42A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257C3BE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2A1356C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37" w:type="pct"/>
            <w:vAlign w:val="center"/>
          </w:tcPr>
          <w:p w14:paraId="42F4D0C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 w14:paraId="44FB57BC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53E39504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332479B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195EC7E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642717D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4ACAA52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5B2E309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 w14:paraId="160AFAE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 w14:paraId="3E47646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5751F77E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5CD88CD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 w:val="restart"/>
            <w:vAlign w:val="center"/>
          </w:tcPr>
          <w:p w14:paraId="7AA13FB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462" w:type="pct"/>
            <w:vMerge w:val="restart"/>
            <w:vAlign w:val="center"/>
          </w:tcPr>
          <w:p w14:paraId="1716679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  <w:p w14:paraId="5190B52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(L)</w:t>
            </w:r>
          </w:p>
        </w:tc>
        <w:tc>
          <w:tcPr>
            <w:tcW w:w="1711" w:type="pct"/>
            <w:vMerge/>
            <w:vAlign w:val="center"/>
          </w:tcPr>
          <w:p w14:paraId="3782032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11BF467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37" w:type="pct"/>
            <w:vAlign w:val="center"/>
          </w:tcPr>
          <w:p w14:paraId="71FFC4A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停机</w:t>
            </w:r>
          </w:p>
        </w:tc>
        <w:tc>
          <w:tcPr>
            <w:tcW w:w="362" w:type="pct"/>
            <w:vMerge w:val="restart"/>
            <w:vAlign w:val="center"/>
          </w:tcPr>
          <w:p w14:paraId="7C294BE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6778287D" w14:textId="77777777">
        <w:trPr>
          <w:trHeight w:val="54"/>
          <w:jc w:val="center"/>
        </w:trPr>
        <w:tc>
          <w:tcPr>
            <w:tcW w:w="430" w:type="pct"/>
            <w:vMerge/>
            <w:vAlign w:val="center"/>
          </w:tcPr>
          <w:p w14:paraId="7E90927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0B50869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2B48769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15FB7FD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6C6418E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37" w:type="pct"/>
            <w:vAlign w:val="center"/>
          </w:tcPr>
          <w:p w14:paraId="571CE9F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执行</w:t>
            </w:r>
            <w:r>
              <w:t>’</w:t>
            </w:r>
            <w:r>
              <w:rPr>
                <w:rFonts w:hint="eastAsia"/>
              </w:rPr>
              <w:t>设置转速</w:t>
            </w:r>
            <w:r>
              <w:t>’</w:t>
            </w:r>
            <w:r>
              <w:rPr>
                <w:rFonts w:hint="eastAsia"/>
              </w:rPr>
              <w:t>参数调速</w:t>
            </w:r>
          </w:p>
        </w:tc>
        <w:tc>
          <w:tcPr>
            <w:tcW w:w="362" w:type="pct"/>
            <w:vMerge/>
            <w:vAlign w:val="center"/>
          </w:tcPr>
          <w:p w14:paraId="0B4815C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6DC7DB09" w14:textId="77777777">
        <w:trPr>
          <w:trHeight w:val="54"/>
          <w:jc w:val="center"/>
        </w:trPr>
        <w:tc>
          <w:tcPr>
            <w:tcW w:w="430" w:type="pct"/>
            <w:vMerge/>
            <w:vAlign w:val="center"/>
          </w:tcPr>
          <w:p w14:paraId="07B6424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7618F20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360A1A1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3C98921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4429681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837" w:type="pct"/>
            <w:vAlign w:val="center"/>
          </w:tcPr>
          <w:p w14:paraId="038B8EE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根据风量等级进行调速</w:t>
            </w:r>
          </w:p>
        </w:tc>
        <w:tc>
          <w:tcPr>
            <w:tcW w:w="362" w:type="pct"/>
            <w:vMerge/>
            <w:vAlign w:val="center"/>
          </w:tcPr>
          <w:p w14:paraId="1BF7000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5C8B59EA" w14:textId="77777777">
        <w:trPr>
          <w:trHeight w:val="54"/>
          <w:jc w:val="center"/>
        </w:trPr>
        <w:tc>
          <w:tcPr>
            <w:tcW w:w="430" w:type="pct"/>
            <w:vMerge/>
            <w:vAlign w:val="center"/>
          </w:tcPr>
          <w:p w14:paraId="272ADCB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3261F01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724437C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3E1CF1E9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7779540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 w14:paraId="04998F5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0-</w:t>
            </w:r>
            <w:r>
              <w:t>10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电压调速</w:t>
            </w:r>
          </w:p>
        </w:tc>
        <w:tc>
          <w:tcPr>
            <w:tcW w:w="362" w:type="pct"/>
            <w:vMerge/>
            <w:vAlign w:val="center"/>
          </w:tcPr>
          <w:p w14:paraId="121C238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40303CE8" w14:textId="77777777">
        <w:trPr>
          <w:jc w:val="center"/>
        </w:trPr>
        <w:tc>
          <w:tcPr>
            <w:tcW w:w="430" w:type="pct"/>
            <w:vAlign w:val="center"/>
          </w:tcPr>
          <w:p w14:paraId="6905537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3" w:type="pct"/>
            <w:vAlign w:val="center"/>
          </w:tcPr>
          <w:p w14:paraId="0C6057A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风量等级</w:t>
            </w:r>
          </w:p>
        </w:tc>
        <w:tc>
          <w:tcPr>
            <w:tcW w:w="462" w:type="pct"/>
            <w:vAlign w:val="center"/>
          </w:tcPr>
          <w:p w14:paraId="670E429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711" w:type="pct"/>
            <w:vAlign w:val="center"/>
          </w:tcPr>
          <w:p w14:paraId="291E17F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0x0001</w:t>
            </w:r>
          </w:p>
        </w:tc>
        <w:tc>
          <w:tcPr>
            <w:tcW w:w="1669" w:type="pct"/>
            <w:gridSpan w:val="2"/>
            <w:vAlign w:val="center"/>
          </w:tcPr>
          <w:p w14:paraId="028A288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 xml:space="preserve">0x0003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级风量）</w:t>
            </w:r>
          </w:p>
        </w:tc>
        <w:tc>
          <w:tcPr>
            <w:tcW w:w="362" w:type="pct"/>
            <w:vAlign w:val="center"/>
          </w:tcPr>
          <w:p w14:paraId="0941E66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level</w:t>
            </w:r>
          </w:p>
        </w:tc>
      </w:tr>
      <w:tr w:rsidR="001658E0" w14:paraId="3095348A" w14:textId="77777777">
        <w:trPr>
          <w:jc w:val="center"/>
        </w:trPr>
        <w:tc>
          <w:tcPr>
            <w:tcW w:w="430" w:type="pct"/>
            <w:vAlign w:val="center"/>
          </w:tcPr>
          <w:p w14:paraId="159D720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3" w:type="pct"/>
            <w:vAlign w:val="center"/>
          </w:tcPr>
          <w:p w14:paraId="542D4F3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设置转速</w:t>
            </w:r>
          </w:p>
        </w:tc>
        <w:tc>
          <w:tcPr>
            <w:tcW w:w="462" w:type="pct"/>
            <w:vAlign w:val="center"/>
          </w:tcPr>
          <w:p w14:paraId="6944B96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711" w:type="pct"/>
            <w:vAlign w:val="center"/>
          </w:tcPr>
          <w:p w14:paraId="0C8AC9F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0x0002</w:t>
            </w:r>
          </w:p>
        </w:tc>
        <w:tc>
          <w:tcPr>
            <w:tcW w:w="1669" w:type="pct"/>
            <w:gridSpan w:val="2"/>
            <w:vAlign w:val="center"/>
          </w:tcPr>
          <w:p w14:paraId="4372DF1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0x3E8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转），负数表示反转</w:t>
            </w:r>
          </w:p>
        </w:tc>
        <w:tc>
          <w:tcPr>
            <w:tcW w:w="362" w:type="pct"/>
            <w:vAlign w:val="center"/>
          </w:tcPr>
          <w:p w14:paraId="28E692A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rpm</w:t>
            </w:r>
          </w:p>
        </w:tc>
      </w:tr>
    </w:tbl>
    <w:p w14:paraId="670D4F1F" w14:textId="77777777" w:rsidR="001658E0" w:rsidRDefault="001658E0">
      <w:pPr>
        <w:pStyle w:val="a1"/>
        <w:ind w:left="420" w:firstLineChars="0" w:firstLine="0"/>
      </w:pPr>
    </w:p>
    <w:p w14:paraId="04A152EC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E.</w:t>
      </w:r>
      <w:r>
        <w:rPr>
          <w:rFonts w:hint="eastAsia"/>
        </w:rPr>
        <w:t>示例</w:t>
      </w:r>
    </w:p>
    <w:p w14:paraId="3BF6E879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发</w:t>
      </w:r>
      <w:r>
        <w:t>→◇21 06 00 00 00 02 0F 6B □</w:t>
      </w:r>
    </w:p>
    <w:p w14:paraId="0A414167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收</w:t>
      </w:r>
      <w:r>
        <w:t xml:space="preserve">←◆21 06 00 00 00 02 0F 6B </w:t>
      </w:r>
    </w:p>
    <w:p w14:paraId="0476BEEC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参考本功能码的</w:t>
      </w:r>
      <w:r>
        <w:rPr>
          <w:rFonts w:hint="eastAsia"/>
        </w:rPr>
        <w:t>A.</w:t>
      </w:r>
      <w:r>
        <w:rPr>
          <w:rFonts w:hint="eastAsia"/>
        </w:rPr>
        <w:t>主站请求和</w:t>
      </w:r>
      <w:r>
        <w:rPr>
          <w:rFonts w:hint="eastAsia"/>
        </w:rPr>
        <w:t>B.</w:t>
      </w:r>
      <w:r>
        <w:rPr>
          <w:rFonts w:hint="eastAsia"/>
        </w:rPr>
        <w:t>从站响应</w:t>
      </w:r>
      <w:r>
        <w:rPr>
          <w:rFonts w:hint="eastAsia"/>
        </w:rPr>
        <w:t>:</w:t>
      </w:r>
    </w:p>
    <w:p w14:paraId="5A87278B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主站发出的有效数据为：</w:t>
      </w:r>
    </w:p>
    <w:p w14:paraId="0E04E819" w14:textId="77777777" w:rsidR="001658E0" w:rsidRDefault="00124F6E">
      <w:pPr>
        <w:pStyle w:val="a1"/>
        <w:ind w:left="420" w:firstLineChars="0" w:firstLine="420"/>
      </w:pPr>
      <w:r>
        <w:t>00 0</w:t>
      </w:r>
      <w:r>
        <w:rPr>
          <w:rFonts w:hint="eastAsia"/>
        </w:rPr>
        <w:t>0</w:t>
      </w:r>
      <w:r>
        <w:rPr>
          <w:rFonts w:hint="eastAsia"/>
        </w:rPr>
        <w:t>：设置运行模式</w:t>
      </w:r>
    </w:p>
    <w:p w14:paraId="6D48D06F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lastRenderedPageBreak/>
        <w:t>00 02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根据风量等级进行调速</w:t>
      </w:r>
    </w:p>
    <w:p w14:paraId="1D712BDC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从站发出的有效数据为：</w:t>
      </w:r>
    </w:p>
    <w:p w14:paraId="19AC6261" w14:textId="77777777" w:rsidR="001658E0" w:rsidRDefault="00124F6E">
      <w:pPr>
        <w:pStyle w:val="a1"/>
        <w:ind w:left="420" w:firstLineChars="0" w:firstLine="420"/>
      </w:pPr>
      <w:r>
        <w:t>00 0</w:t>
      </w:r>
      <w:r>
        <w:rPr>
          <w:rFonts w:hint="eastAsia"/>
        </w:rPr>
        <w:t>0</w:t>
      </w:r>
      <w:r>
        <w:rPr>
          <w:rFonts w:hint="eastAsia"/>
        </w:rPr>
        <w:t>：设置运行模式</w:t>
      </w:r>
    </w:p>
    <w:p w14:paraId="0546D359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00 02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根据风量等级进行调速</w:t>
      </w:r>
    </w:p>
    <w:p w14:paraId="0926A1FA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F.</w:t>
      </w:r>
      <w:r>
        <w:rPr>
          <w:rFonts w:hint="eastAsia"/>
        </w:rPr>
        <w:t>特别说明</w:t>
      </w:r>
    </w:p>
    <w:p w14:paraId="2A20A07B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因</w:t>
      </w:r>
      <w:r>
        <w:rPr>
          <w:rFonts w:hint="eastAsia"/>
        </w:rPr>
        <w:t>0001</w:t>
      </w:r>
      <w:r>
        <w:rPr>
          <w:rFonts w:hint="eastAsia"/>
        </w:rPr>
        <w:t>寄存器的风量设置仅在设置运行模式为</w:t>
      </w:r>
      <w:r>
        <w:rPr>
          <w:rFonts w:hint="eastAsia"/>
        </w:rPr>
        <w:t>0x02</w:t>
      </w:r>
      <w:r>
        <w:rPr>
          <w:rFonts w:hint="eastAsia"/>
        </w:rPr>
        <w:t>有效，</w:t>
      </w:r>
      <w:r>
        <w:rPr>
          <w:rFonts w:hint="eastAsia"/>
        </w:rPr>
        <w:t>0002</w:t>
      </w:r>
      <w:r>
        <w:rPr>
          <w:rFonts w:hint="eastAsia"/>
        </w:rPr>
        <w:t>寄存器的转速设置仅在设置运行模式为</w:t>
      </w:r>
      <w:r>
        <w:rPr>
          <w:rFonts w:hint="eastAsia"/>
        </w:rPr>
        <w:t>0x01</w:t>
      </w:r>
      <w:r>
        <w:rPr>
          <w:rFonts w:hint="eastAsia"/>
        </w:rPr>
        <w:t>有效，不在对应的模式下设置，不生效，且不返回</w:t>
      </w:r>
      <w:r>
        <w:rPr>
          <w:rFonts w:hint="eastAsia"/>
        </w:rPr>
        <w:t>04</w:t>
      </w:r>
      <w:r>
        <w:rPr>
          <w:rFonts w:hint="eastAsia"/>
        </w:rPr>
        <w:t>异常码错误；</w:t>
      </w:r>
    </w:p>
    <w:p w14:paraId="40B94C0D" w14:textId="77777777" w:rsidR="001658E0" w:rsidRPr="0020284F" w:rsidRDefault="00124F6E">
      <w:pPr>
        <w:pStyle w:val="2"/>
        <w:rPr>
          <w:color w:val="C00000"/>
        </w:rPr>
      </w:pPr>
      <w:r w:rsidRPr="0020284F">
        <w:rPr>
          <w:rFonts w:hint="eastAsia"/>
          <w:color w:val="C00000"/>
        </w:rPr>
        <w:t xml:space="preserve"> </w:t>
      </w:r>
      <w:r w:rsidRPr="0020284F">
        <w:rPr>
          <w:rFonts w:hint="eastAsia"/>
          <w:color w:val="C00000"/>
        </w:rPr>
        <w:t>功能码</w:t>
      </w:r>
      <w:r w:rsidRPr="0020284F">
        <w:rPr>
          <w:rFonts w:hint="eastAsia"/>
          <w:color w:val="C00000"/>
        </w:rPr>
        <w:t xml:space="preserve"> 0X10</w:t>
      </w:r>
      <w:r w:rsidRPr="0020284F">
        <w:rPr>
          <w:rFonts w:hint="eastAsia"/>
          <w:color w:val="C00000"/>
        </w:rPr>
        <w:t>：写多个寄存器</w:t>
      </w:r>
    </w:p>
    <w:p w14:paraId="1FA75F7F" w14:textId="77777777" w:rsidR="001658E0" w:rsidRDefault="00124F6E">
      <w:pPr>
        <w:pStyle w:val="a1"/>
        <w:ind w:firstLine="420"/>
      </w:pPr>
      <w:r>
        <w:rPr>
          <w:rFonts w:hint="eastAsia"/>
        </w:rPr>
        <w:t>A.</w:t>
      </w:r>
      <w:r>
        <w:rPr>
          <w:rFonts w:hint="eastAsia"/>
        </w:rPr>
        <w:t>主站请求</w:t>
      </w:r>
    </w:p>
    <w:tbl>
      <w:tblPr>
        <w:tblStyle w:val="af"/>
        <w:tblW w:w="4622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0"/>
        <w:gridCol w:w="1009"/>
        <w:gridCol w:w="998"/>
        <w:gridCol w:w="968"/>
        <w:gridCol w:w="958"/>
        <w:gridCol w:w="1008"/>
        <w:gridCol w:w="1255"/>
        <w:gridCol w:w="1212"/>
        <w:gridCol w:w="1025"/>
      </w:tblGrid>
      <w:tr w:rsidR="001658E0" w14:paraId="39E06C2F" w14:textId="77777777">
        <w:tc>
          <w:tcPr>
            <w:tcW w:w="525" w:type="pct"/>
            <w:vAlign w:val="center"/>
          </w:tcPr>
          <w:p w14:paraId="73075DA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35" w:type="pct"/>
            <w:vAlign w:val="center"/>
          </w:tcPr>
          <w:p w14:paraId="7C9FE92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529" w:type="pct"/>
            <w:vAlign w:val="center"/>
          </w:tcPr>
          <w:p w14:paraId="1DC0DDE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513" w:type="pct"/>
            <w:vAlign w:val="center"/>
          </w:tcPr>
          <w:p w14:paraId="0B0CD0B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" w:type="pct"/>
            <w:vAlign w:val="center"/>
          </w:tcPr>
          <w:p w14:paraId="05AEC28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35" w:type="pct"/>
            <w:vAlign w:val="center"/>
          </w:tcPr>
          <w:p w14:paraId="1C68D58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665" w:type="pct"/>
            <w:vAlign w:val="center"/>
          </w:tcPr>
          <w:p w14:paraId="7CD3C5B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642" w:type="pct"/>
            <w:vAlign w:val="center"/>
          </w:tcPr>
          <w:p w14:paraId="635540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544" w:type="pct"/>
            <w:vAlign w:val="center"/>
          </w:tcPr>
          <w:p w14:paraId="58A4807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</w:tr>
      <w:tr w:rsidR="001658E0" w14:paraId="61AA5E3E" w14:textId="77777777">
        <w:tc>
          <w:tcPr>
            <w:tcW w:w="525" w:type="pct"/>
            <w:vAlign w:val="center"/>
          </w:tcPr>
          <w:p w14:paraId="71A3079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35" w:type="pct"/>
            <w:vAlign w:val="center"/>
          </w:tcPr>
          <w:p w14:paraId="1666EE6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529" w:type="pct"/>
            <w:vAlign w:val="center"/>
          </w:tcPr>
          <w:p w14:paraId="05D4578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513" w:type="pct"/>
            <w:vAlign w:val="center"/>
          </w:tcPr>
          <w:p w14:paraId="3E2FCBA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0x10</w:t>
            </w:r>
          </w:p>
        </w:tc>
        <w:tc>
          <w:tcPr>
            <w:tcW w:w="508" w:type="pct"/>
            <w:vAlign w:val="center"/>
          </w:tcPr>
          <w:p w14:paraId="4AA3F90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35" w:type="pct"/>
            <w:vAlign w:val="center"/>
          </w:tcPr>
          <w:p w14:paraId="0F94EF4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0x00(L)</w:t>
            </w:r>
          </w:p>
        </w:tc>
        <w:tc>
          <w:tcPr>
            <w:tcW w:w="665" w:type="pct"/>
            <w:vAlign w:val="center"/>
          </w:tcPr>
          <w:p w14:paraId="5FABAAE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642" w:type="pct"/>
            <w:vAlign w:val="center"/>
          </w:tcPr>
          <w:p w14:paraId="57C7C69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0x03(L)</w:t>
            </w:r>
          </w:p>
        </w:tc>
        <w:tc>
          <w:tcPr>
            <w:tcW w:w="544" w:type="pct"/>
            <w:vAlign w:val="center"/>
          </w:tcPr>
          <w:p w14:paraId="261A7FE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0x06</w:t>
            </w:r>
          </w:p>
        </w:tc>
      </w:tr>
      <w:tr w:rsidR="001658E0" w14:paraId="6F7A49B6" w14:textId="77777777">
        <w:trPr>
          <w:trHeight w:val="644"/>
        </w:trPr>
        <w:tc>
          <w:tcPr>
            <w:tcW w:w="525" w:type="pct"/>
            <w:vAlign w:val="center"/>
          </w:tcPr>
          <w:p w14:paraId="5FEE64B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535" w:type="pct"/>
            <w:vAlign w:val="center"/>
          </w:tcPr>
          <w:p w14:paraId="579B75E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pct"/>
            <w:vAlign w:val="center"/>
          </w:tcPr>
          <w:p w14:paraId="0208326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3" w:type="pct"/>
            <w:vAlign w:val="center"/>
          </w:tcPr>
          <w:p w14:paraId="0F829EC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8" w:type="pct"/>
            <w:vAlign w:val="center"/>
          </w:tcPr>
          <w:p w14:paraId="2112918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5" w:type="pct"/>
            <w:vAlign w:val="center"/>
          </w:tcPr>
          <w:p w14:paraId="60652F2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pct"/>
            <w:vAlign w:val="center"/>
          </w:tcPr>
          <w:p w14:paraId="24CF89F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pct"/>
            <w:vAlign w:val="center"/>
          </w:tcPr>
          <w:p w14:paraId="48EDBB6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" w:type="pct"/>
            <w:vAlign w:val="center"/>
          </w:tcPr>
          <w:p w14:paraId="633B27F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658E0" w14:paraId="3E12DD3F" w14:textId="77777777">
        <w:tc>
          <w:tcPr>
            <w:tcW w:w="525" w:type="pct"/>
            <w:vAlign w:val="center"/>
          </w:tcPr>
          <w:p w14:paraId="416AB06C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35" w:type="pct"/>
            <w:vAlign w:val="center"/>
          </w:tcPr>
          <w:p w14:paraId="34FEE8E4" w14:textId="77777777" w:rsidR="001658E0" w:rsidRDefault="00124F6E">
            <w:pPr>
              <w:jc w:val="center"/>
            </w:pPr>
            <w:r>
              <w:rPr>
                <w:rFonts w:hint="eastAsia"/>
              </w:rPr>
              <w:t>寄存器值</w:t>
            </w:r>
          </w:p>
        </w:tc>
        <w:tc>
          <w:tcPr>
            <w:tcW w:w="529" w:type="pct"/>
            <w:vAlign w:val="center"/>
          </w:tcPr>
          <w:p w14:paraId="32393B82" w14:textId="77777777" w:rsidR="001658E0" w:rsidRDefault="00124F6E">
            <w:pPr>
              <w:jc w:val="center"/>
            </w:pPr>
            <w:r>
              <w:rPr>
                <w:rFonts w:hint="eastAsia"/>
              </w:rPr>
              <w:t>寄存器值</w:t>
            </w:r>
          </w:p>
        </w:tc>
        <w:tc>
          <w:tcPr>
            <w:tcW w:w="513" w:type="pct"/>
            <w:vAlign w:val="center"/>
          </w:tcPr>
          <w:p w14:paraId="58ACCB68" w14:textId="77777777" w:rsidR="001658E0" w:rsidRDefault="00124F6E">
            <w:pPr>
              <w:jc w:val="center"/>
            </w:pPr>
            <w:r>
              <w:rPr>
                <w:rFonts w:hint="eastAsia"/>
              </w:rPr>
              <w:t>寄存器值</w:t>
            </w:r>
          </w:p>
        </w:tc>
        <w:tc>
          <w:tcPr>
            <w:tcW w:w="508" w:type="pct"/>
            <w:vAlign w:val="center"/>
          </w:tcPr>
          <w:p w14:paraId="7804452C" w14:textId="77777777" w:rsidR="001658E0" w:rsidRDefault="00124F6E">
            <w:pPr>
              <w:jc w:val="center"/>
            </w:pPr>
            <w:r>
              <w:rPr>
                <w:rFonts w:hint="eastAsia"/>
              </w:rPr>
              <w:t>寄存器值</w:t>
            </w:r>
          </w:p>
        </w:tc>
        <w:tc>
          <w:tcPr>
            <w:tcW w:w="535" w:type="pct"/>
            <w:vAlign w:val="center"/>
          </w:tcPr>
          <w:p w14:paraId="56DE9481" w14:textId="77777777" w:rsidR="001658E0" w:rsidRDefault="00124F6E">
            <w:pPr>
              <w:jc w:val="center"/>
            </w:pPr>
            <w:r>
              <w:rPr>
                <w:rFonts w:hint="eastAsia"/>
              </w:rPr>
              <w:t>寄存器值</w:t>
            </w:r>
          </w:p>
        </w:tc>
        <w:tc>
          <w:tcPr>
            <w:tcW w:w="665" w:type="pct"/>
            <w:vAlign w:val="center"/>
          </w:tcPr>
          <w:p w14:paraId="33F40BE1" w14:textId="77777777" w:rsidR="001658E0" w:rsidRDefault="00124F6E">
            <w:pPr>
              <w:jc w:val="center"/>
            </w:pPr>
            <w:r>
              <w:rPr>
                <w:rFonts w:hint="eastAsia"/>
              </w:rPr>
              <w:t>寄存器值</w:t>
            </w:r>
          </w:p>
        </w:tc>
        <w:tc>
          <w:tcPr>
            <w:tcW w:w="642" w:type="pct"/>
            <w:vAlign w:val="center"/>
          </w:tcPr>
          <w:p w14:paraId="3478899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44" w:type="pct"/>
            <w:vAlign w:val="center"/>
          </w:tcPr>
          <w:p w14:paraId="0F43FB7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5AC61400" w14:textId="77777777">
        <w:tc>
          <w:tcPr>
            <w:tcW w:w="525" w:type="pct"/>
            <w:vAlign w:val="center"/>
          </w:tcPr>
          <w:p w14:paraId="74BE8BA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35" w:type="pct"/>
            <w:vAlign w:val="center"/>
          </w:tcPr>
          <w:p w14:paraId="4CFFA63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29" w:type="pct"/>
            <w:vAlign w:val="center"/>
          </w:tcPr>
          <w:p w14:paraId="06982FE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513" w:type="pct"/>
            <w:vAlign w:val="center"/>
          </w:tcPr>
          <w:p w14:paraId="1771581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08" w:type="pct"/>
            <w:vAlign w:val="center"/>
          </w:tcPr>
          <w:p w14:paraId="724CB77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0x01(L)</w:t>
            </w:r>
          </w:p>
        </w:tc>
        <w:tc>
          <w:tcPr>
            <w:tcW w:w="535" w:type="pct"/>
            <w:vAlign w:val="center"/>
          </w:tcPr>
          <w:p w14:paraId="0427B6B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665" w:type="pct"/>
            <w:vAlign w:val="center"/>
          </w:tcPr>
          <w:p w14:paraId="0299337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0x67(L)</w:t>
            </w:r>
          </w:p>
        </w:tc>
        <w:tc>
          <w:tcPr>
            <w:tcW w:w="642" w:type="pct"/>
            <w:vAlign w:val="center"/>
          </w:tcPr>
          <w:p w14:paraId="4A5843C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44" w:type="pct"/>
            <w:vAlign w:val="center"/>
          </w:tcPr>
          <w:p w14:paraId="372D2A8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5D3C625A" w14:textId="77777777">
        <w:tc>
          <w:tcPr>
            <w:tcW w:w="525" w:type="pct"/>
            <w:vAlign w:val="center"/>
          </w:tcPr>
          <w:p w14:paraId="7BFA275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535" w:type="pct"/>
            <w:vAlign w:val="center"/>
          </w:tcPr>
          <w:p w14:paraId="46C4A25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pct"/>
            <w:vAlign w:val="center"/>
          </w:tcPr>
          <w:p w14:paraId="00953DE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3" w:type="pct"/>
            <w:vAlign w:val="center"/>
          </w:tcPr>
          <w:p w14:paraId="7873726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8" w:type="pct"/>
            <w:vAlign w:val="center"/>
          </w:tcPr>
          <w:p w14:paraId="7FF96DF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5" w:type="pct"/>
            <w:vAlign w:val="center"/>
          </w:tcPr>
          <w:p w14:paraId="1EFD05F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pct"/>
            <w:vAlign w:val="center"/>
          </w:tcPr>
          <w:p w14:paraId="6BDB594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pct"/>
            <w:vAlign w:val="center"/>
          </w:tcPr>
          <w:p w14:paraId="58FC021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544" w:type="pct"/>
            <w:vAlign w:val="center"/>
          </w:tcPr>
          <w:p w14:paraId="56E9AA7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0960476" w14:textId="77777777" w:rsidR="001658E0" w:rsidRDefault="001658E0">
      <w:pPr>
        <w:pStyle w:val="a1"/>
        <w:ind w:leftChars="200" w:left="420" w:firstLineChars="0" w:firstLine="0"/>
      </w:pPr>
    </w:p>
    <w:p w14:paraId="4636270A" w14:textId="77777777" w:rsidR="001658E0" w:rsidRDefault="00124F6E">
      <w:pPr>
        <w:pStyle w:val="a1"/>
        <w:ind w:leftChars="200" w:left="420" w:firstLineChars="0" w:firstLine="0"/>
      </w:pPr>
      <w:r>
        <w:rPr>
          <w:rFonts w:hint="eastAsia"/>
        </w:rPr>
        <w:t>B.</w:t>
      </w:r>
      <w:r>
        <w:rPr>
          <w:rFonts w:hint="eastAsia"/>
        </w:rPr>
        <w:t>从站响应</w:t>
      </w:r>
    </w:p>
    <w:tbl>
      <w:tblPr>
        <w:tblStyle w:val="af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8"/>
        <w:gridCol w:w="655"/>
        <w:gridCol w:w="993"/>
        <w:gridCol w:w="773"/>
        <w:gridCol w:w="1215"/>
        <w:gridCol w:w="1164"/>
        <w:gridCol w:w="1262"/>
        <w:gridCol w:w="1215"/>
        <w:gridCol w:w="1034"/>
        <w:gridCol w:w="775"/>
      </w:tblGrid>
      <w:tr w:rsidR="001658E0" w14:paraId="101A30C5" w14:textId="77777777">
        <w:tc>
          <w:tcPr>
            <w:tcW w:w="543" w:type="pct"/>
            <w:vAlign w:val="center"/>
          </w:tcPr>
          <w:p w14:paraId="2684945C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22" w:type="pct"/>
            <w:vAlign w:val="center"/>
          </w:tcPr>
          <w:p w14:paraId="473C4C3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6F4495B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 w14:paraId="352FC4F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 w14:paraId="04A37EB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70" w:type="pct"/>
            <w:vAlign w:val="center"/>
          </w:tcPr>
          <w:p w14:paraId="0F40DD3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618" w:type="pct"/>
            <w:vAlign w:val="center"/>
          </w:tcPr>
          <w:p w14:paraId="467268C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595" w:type="pct"/>
            <w:vAlign w:val="center"/>
          </w:tcPr>
          <w:p w14:paraId="2E2B960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506" w:type="pct"/>
            <w:vAlign w:val="center"/>
          </w:tcPr>
          <w:p w14:paraId="592779A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 w14:paraId="5A73308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40F59311" w14:textId="77777777">
        <w:tc>
          <w:tcPr>
            <w:tcW w:w="543" w:type="pct"/>
            <w:vAlign w:val="center"/>
          </w:tcPr>
          <w:p w14:paraId="57CDBB1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22" w:type="pct"/>
            <w:vAlign w:val="center"/>
          </w:tcPr>
          <w:p w14:paraId="0A8F9D8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429A152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 w14:paraId="2C2AA1A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0x10</w:t>
            </w:r>
          </w:p>
        </w:tc>
        <w:tc>
          <w:tcPr>
            <w:tcW w:w="595" w:type="pct"/>
            <w:vAlign w:val="center"/>
          </w:tcPr>
          <w:p w14:paraId="7A897D9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70" w:type="pct"/>
            <w:vAlign w:val="center"/>
          </w:tcPr>
          <w:p w14:paraId="07A484A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0x00(L)</w:t>
            </w:r>
          </w:p>
        </w:tc>
        <w:tc>
          <w:tcPr>
            <w:tcW w:w="618" w:type="pct"/>
            <w:vAlign w:val="center"/>
          </w:tcPr>
          <w:p w14:paraId="4D815F9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0x00(H)</w:t>
            </w:r>
          </w:p>
        </w:tc>
        <w:tc>
          <w:tcPr>
            <w:tcW w:w="595" w:type="pct"/>
            <w:vAlign w:val="center"/>
          </w:tcPr>
          <w:p w14:paraId="773E1AA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0x03(L)</w:t>
            </w:r>
          </w:p>
        </w:tc>
        <w:tc>
          <w:tcPr>
            <w:tcW w:w="506" w:type="pct"/>
            <w:vAlign w:val="center"/>
          </w:tcPr>
          <w:p w14:paraId="24911B8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 w14:paraId="6DD935E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0FB726AD" w14:textId="77777777">
        <w:tc>
          <w:tcPr>
            <w:tcW w:w="543" w:type="pct"/>
            <w:vAlign w:val="center"/>
          </w:tcPr>
          <w:p w14:paraId="2817DD3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22" w:type="pct"/>
            <w:vAlign w:val="center"/>
          </w:tcPr>
          <w:p w14:paraId="368DC83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7845D16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 w14:paraId="297F087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097502A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 w14:paraId="68F4257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 w14:paraId="794F6EF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7762221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vAlign w:val="center"/>
          </w:tcPr>
          <w:p w14:paraId="0AC3F84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380" w:type="pct"/>
            <w:vAlign w:val="center"/>
          </w:tcPr>
          <w:p w14:paraId="1B18566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053875B" w14:textId="77777777" w:rsidR="001658E0" w:rsidRDefault="001658E0">
      <w:pPr>
        <w:pStyle w:val="a1"/>
        <w:ind w:leftChars="200" w:left="420" w:firstLineChars="0" w:firstLine="0"/>
      </w:pPr>
    </w:p>
    <w:p w14:paraId="1F7C4CA2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C.</w:t>
      </w:r>
      <w:r>
        <w:rPr>
          <w:rFonts w:hint="eastAsia"/>
        </w:rPr>
        <w:t>异常码</w:t>
      </w:r>
    </w:p>
    <w:p w14:paraId="7E949A85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0x01:</w:t>
      </w:r>
      <w:r>
        <w:rPr>
          <w:rFonts w:hint="eastAsia"/>
        </w:rPr>
        <w:t>不支持的功能码</w:t>
      </w:r>
    </w:p>
    <w:p w14:paraId="25F8ED55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0x02:</w:t>
      </w:r>
      <w:r>
        <w:rPr>
          <w:rFonts w:hint="eastAsia"/>
        </w:rPr>
        <w:t>寄存器地址非法</w:t>
      </w:r>
    </w:p>
    <w:p w14:paraId="59B5AA06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0x03:</w:t>
      </w:r>
      <w:r>
        <w:rPr>
          <w:rFonts w:hint="eastAsia"/>
        </w:rPr>
        <w:t>寄存器数量或字节数非法</w:t>
      </w:r>
    </w:p>
    <w:p w14:paraId="29488159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0x04:</w:t>
      </w:r>
      <w:r>
        <w:rPr>
          <w:rFonts w:hint="eastAsia"/>
        </w:rPr>
        <w:t>写入寄存器值异常</w:t>
      </w:r>
    </w:p>
    <w:p w14:paraId="5D96ECA7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D.</w:t>
      </w:r>
      <w:r>
        <w:rPr>
          <w:rFonts w:hint="eastAsia"/>
        </w:rPr>
        <w:t>数据定义</w:t>
      </w:r>
    </w:p>
    <w:tbl>
      <w:tblPr>
        <w:tblStyle w:val="af"/>
        <w:tblpPr w:leftFromText="180" w:rightFromText="180" w:vertAnchor="text" w:tblpXSpec="center" w:tblpY="1"/>
        <w:tblOverlap w:val="never"/>
        <w:tblW w:w="4998" w:type="pct"/>
        <w:jc w:val="center"/>
        <w:tblLook w:val="04A0" w:firstRow="1" w:lastRow="0" w:firstColumn="1" w:lastColumn="0" w:noHBand="0" w:noVBand="1"/>
      </w:tblPr>
      <w:tblGrid>
        <w:gridCol w:w="872"/>
        <w:gridCol w:w="736"/>
        <w:gridCol w:w="964"/>
        <w:gridCol w:w="3485"/>
        <w:gridCol w:w="1691"/>
        <w:gridCol w:w="1707"/>
        <w:gridCol w:w="735"/>
      </w:tblGrid>
      <w:tr w:rsidR="001658E0" w14:paraId="7C80A2AD" w14:textId="77777777">
        <w:trPr>
          <w:jc w:val="center"/>
        </w:trPr>
        <w:tc>
          <w:tcPr>
            <w:tcW w:w="430" w:type="pct"/>
            <w:vAlign w:val="center"/>
          </w:tcPr>
          <w:p w14:paraId="02019AC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363" w:type="pct"/>
            <w:vAlign w:val="center"/>
          </w:tcPr>
          <w:p w14:paraId="129BDBE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462" w:type="pct"/>
            <w:vAlign w:val="center"/>
          </w:tcPr>
          <w:p w14:paraId="004EE57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1" w:type="pct"/>
            <w:vAlign w:val="center"/>
          </w:tcPr>
          <w:p w14:paraId="6DC5BC7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669" w:type="pct"/>
            <w:gridSpan w:val="2"/>
            <w:vAlign w:val="center"/>
          </w:tcPr>
          <w:p w14:paraId="55DC81A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362" w:type="pct"/>
            <w:vAlign w:val="center"/>
          </w:tcPr>
          <w:p w14:paraId="0766596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 w:rsidR="001658E0" w14:paraId="244BF511" w14:textId="77777777">
        <w:trPr>
          <w:trHeight w:val="57"/>
          <w:jc w:val="center"/>
        </w:trPr>
        <w:tc>
          <w:tcPr>
            <w:tcW w:w="430" w:type="pct"/>
            <w:vMerge w:val="restart"/>
            <w:vAlign w:val="center"/>
          </w:tcPr>
          <w:p w14:paraId="6DEDB40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pct"/>
            <w:vMerge w:val="restart"/>
            <w:vAlign w:val="center"/>
          </w:tcPr>
          <w:p w14:paraId="531FF05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输入源</w:t>
            </w:r>
          </w:p>
        </w:tc>
        <w:tc>
          <w:tcPr>
            <w:tcW w:w="462" w:type="pct"/>
            <w:vMerge w:val="restart"/>
            <w:vAlign w:val="center"/>
          </w:tcPr>
          <w:p w14:paraId="0B533EC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711" w:type="pct"/>
            <w:vMerge w:val="restart"/>
            <w:vAlign w:val="center"/>
          </w:tcPr>
          <w:p w14:paraId="139CFD1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831" w:type="pct"/>
            <w:vAlign w:val="center"/>
          </w:tcPr>
          <w:p w14:paraId="08A715A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37" w:type="pct"/>
            <w:vAlign w:val="center"/>
          </w:tcPr>
          <w:p w14:paraId="0CF78D6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未识别或者欠压</w:t>
            </w:r>
          </w:p>
        </w:tc>
        <w:tc>
          <w:tcPr>
            <w:tcW w:w="362" w:type="pct"/>
            <w:vAlign w:val="center"/>
          </w:tcPr>
          <w:p w14:paraId="0FF77B9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6BECC41C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1105580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150EEFF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7919A8E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6870B61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4707C32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37" w:type="pct"/>
            <w:vAlign w:val="center"/>
          </w:tcPr>
          <w:p w14:paraId="0FD6FE6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 w14:paraId="45EB38B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7DA7366A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752C665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4360429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5EE8AE3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1F6F853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14573D2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37" w:type="pct"/>
            <w:vAlign w:val="center"/>
          </w:tcPr>
          <w:p w14:paraId="71D2637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 w14:paraId="2F3E21E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1C8FA1F4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12DF73C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21684E5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39912A6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11158FDC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033CB2D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 w14:paraId="4AA63D6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 w14:paraId="668F251C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2D11ED86" w14:textId="77777777">
        <w:trPr>
          <w:trHeight w:val="57"/>
          <w:jc w:val="center"/>
        </w:trPr>
        <w:tc>
          <w:tcPr>
            <w:tcW w:w="430" w:type="pct"/>
            <w:vMerge/>
            <w:vAlign w:val="center"/>
          </w:tcPr>
          <w:p w14:paraId="4D44CE0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 w:val="restart"/>
            <w:vAlign w:val="center"/>
          </w:tcPr>
          <w:p w14:paraId="639FD75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462" w:type="pct"/>
            <w:vMerge w:val="restart"/>
            <w:vAlign w:val="center"/>
          </w:tcPr>
          <w:p w14:paraId="061478A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  <w:p w14:paraId="5A64541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(L)</w:t>
            </w:r>
          </w:p>
        </w:tc>
        <w:tc>
          <w:tcPr>
            <w:tcW w:w="1711" w:type="pct"/>
            <w:vMerge/>
            <w:vAlign w:val="center"/>
          </w:tcPr>
          <w:p w14:paraId="55F9BDA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68EDB9A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37" w:type="pct"/>
            <w:vAlign w:val="center"/>
          </w:tcPr>
          <w:p w14:paraId="02F95EB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停机</w:t>
            </w:r>
          </w:p>
        </w:tc>
        <w:tc>
          <w:tcPr>
            <w:tcW w:w="362" w:type="pct"/>
            <w:vMerge w:val="restart"/>
            <w:vAlign w:val="center"/>
          </w:tcPr>
          <w:p w14:paraId="33B475A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658E0" w14:paraId="1F20978A" w14:textId="77777777">
        <w:trPr>
          <w:trHeight w:val="54"/>
          <w:jc w:val="center"/>
        </w:trPr>
        <w:tc>
          <w:tcPr>
            <w:tcW w:w="430" w:type="pct"/>
            <w:vMerge/>
            <w:vAlign w:val="center"/>
          </w:tcPr>
          <w:p w14:paraId="23D1E91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46E83F7F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56D8B5B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52BF16E0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07DD657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37" w:type="pct"/>
            <w:vAlign w:val="center"/>
          </w:tcPr>
          <w:p w14:paraId="538A7B1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执行</w:t>
            </w:r>
            <w:r>
              <w:t>’</w:t>
            </w:r>
            <w:r>
              <w:rPr>
                <w:rFonts w:hint="eastAsia"/>
              </w:rPr>
              <w:t>设置转速</w:t>
            </w:r>
            <w:r>
              <w:t>’</w:t>
            </w:r>
            <w:r>
              <w:rPr>
                <w:rFonts w:hint="eastAsia"/>
              </w:rPr>
              <w:t>参数调速</w:t>
            </w:r>
          </w:p>
        </w:tc>
        <w:tc>
          <w:tcPr>
            <w:tcW w:w="362" w:type="pct"/>
            <w:vMerge/>
            <w:vAlign w:val="center"/>
          </w:tcPr>
          <w:p w14:paraId="02A2158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4390BADB" w14:textId="77777777">
        <w:trPr>
          <w:trHeight w:val="54"/>
          <w:jc w:val="center"/>
        </w:trPr>
        <w:tc>
          <w:tcPr>
            <w:tcW w:w="430" w:type="pct"/>
            <w:vMerge/>
            <w:vAlign w:val="center"/>
          </w:tcPr>
          <w:p w14:paraId="40624527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1503C69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4CE6EF3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5272FE3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208EA46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837" w:type="pct"/>
            <w:vAlign w:val="center"/>
          </w:tcPr>
          <w:p w14:paraId="1B44B30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根据风量等级进行调速</w:t>
            </w:r>
          </w:p>
        </w:tc>
        <w:tc>
          <w:tcPr>
            <w:tcW w:w="362" w:type="pct"/>
            <w:vMerge/>
            <w:vAlign w:val="center"/>
          </w:tcPr>
          <w:p w14:paraId="3595815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08C2EB68" w14:textId="77777777">
        <w:trPr>
          <w:trHeight w:val="54"/>
          <w:jc w:val="center"/>
        </w:trPr>
        <w:tc>
          <w:tcPr>
            <w:tcW w:w="430" w:type="pct"/>
            <w:vMerge/>
            <w:vAlign w:val="center"/>
          </w:tcPr>
          <w:p w14:paraId="225D36E2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63" w:type="pct"/>
            <w:vMerge/>
            <w:vAlign w:val="center"/>
          </w:tcPr>
          <w:p w14:paraId="6D0F2EFA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62" w:type="pct"/>
            <w:vMerge/>
            <w:vAlign w:val="center"/>
          </w:tcPr>
          <w:p w14:paraId="7A8A1378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1711" w:type="pct"/>
            <w:vMerge/>
            <w:vAlign w:val="center"/>
          </w:tcPr>
          <w:p w14:paraId="1E19DD1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831" w:type="pct"/>
            <w:vAlign w:val="center"/>
          </w:tcPr>
          <w:p w14:paraId="614407A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 w14:paraId="09E7AB3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0-</w:t>
            </w:r>
            <w:r>
              <w:t>10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电压调速</w:t>
            </w:r>
          </w:p>
        </w:tc>
        <w:tc>
          <w:tcPr>
            <w:tcW w:w="362" w:type="pct"/>
            <w:vMerge/>
            <w:vAlign w:val="center"/>
          </w:tcPr>
          <w:p w14:paraId="17A0A41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362533E1" w14:textId="77777777">
        <w:trPr>
          <w:jc w:val="center"/>
        </w:trPr>
        <w:tc>
          <w:tcPr>
            <w:tcW w:w="430" w:type="pct"/>
            <w:vAlign w:val="center"/>
          </w:tcPr>
          <w:p w14:paraId="38CDB65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3" w:type="pct"/>
            <w:vAlign w:val="center"/>
          </w:tcPr>
          <w:p w14:paraId="46D9255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风量等级</w:t>
            </w:r>
          </w:p>
        </w:tc>
        <w:tc>
          <w:tcPr>
            <w:tcW w:w="462" w:type="pct"/>
            <w:vAlign w:val="center"/>
          </w:tcPr>
          <w:p w14:paraId="137A262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711" w:type="pct"/>
            <w:vAlign w:val="center"/>
          </w:tcPr>
          <w:p w14:paraId="5015FB0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0x0001</w:t>
            </w:r>
          </w:p>
        </w:tc>
        <w:tc>
          <w:tcPr>
            <w:tcW w:w="1669" w:type="pct"/>
            <w:gridSpan w:val="2"/>
            <w:vAlign w:val="center"/>
          </w:tcPr>
          <w:p w14:paraId="764B63F3" w14:textId="77777777" w:rsidR="001658E0" w:rsidRDefault="00124F6E">
            <w:pPr>
              <w:pStyle w:val="a1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0x0003 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hint="eastAsia"/>
                <w:i/>
                <w:iCs/>
              </w:rPr>
              <w:t>级风量）</w:t>
            </w:r>
          </w:p>
        </w:tc>
        <w:tc>
          <w:tcPr>
            <w:tcW w:w="362" w:type="pct"/>
            <w:vAlign w:val="center"/>
          </w:tcPr>
          <w:p w14:paraId="4546548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level</w:t>
            </w:r>
          </w:p>
        </w:tc>
      </w:tr>
      <w:tr w:rsidR="001658E0" w14:paraId="4B60B5D0" w14:textId="77777777">
        <w:trPr>
          <w:jc w:val="center"/>
        </w:trPr>
        <w:tc>
          <w:tcPr>
            <w:tcW w:w="430" w:type="pct"/>
            <w:vAlign w:val="center"/>
          </w:tcPr>
          <w:p w14:paraId="4C44161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3" w:type="pct"/>
            <w:vAlign w:val="center"/>
          </w:tcPr>
          <w:p w14:paraId="6B10DBB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设置转速</w:t>
            </w:r>
          </w:p>
        </w:tc>
        <w:tc>
          <w:tcPr>
            <w:tcW w:w="462" w:type="pct"/>
            <w:vAlign w:val="center"/>
          </w:tcPr>
          <w:p w14:paraId="00C976B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711" w:type="pct"/>
            <w:vAlign w:val="center"/>
          </w:tcPr>
          <w:p w14:paraId="4BDAFFC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0x0002</w:t>
            </w:r>
          </w:p>
        </w:tc>
        <w:tc>
          <w:tcPr>
            <w:tcW w:w="1669" w:type="pct"/>
            <w:gridSpan w:val="2"/>
            <w:vAlign w:val="center"/>
          </w:tcPr>
          <w:p w14:paraId="2B94285A" w14:textId="77777777" w:rsidR="001658E0" w:rsidRDefault="00124F6E">
            <w:pPr>
              <w:pStyle w:val="a1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0x3E8</w:t>
            </w:r>
            <w:r>
              <w:rPr>
                <w:rFonts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1000</w:t>
            </w:r>
            <w:r>
              <w:rPr>
                <w:rFonts w:hint="eastAsia"/>
                <w:i/>
                <w:iCs/>
              </w:rPr>
              <w:t>转），负数表示反转</w:t>
            </w:r>
          </w:p>
        </w:tc>
        <w:tc>
          <w:tcPr>
            <w:tcW w:w="362" w:type="pct"/>
            <w:vAlign w:val="center"/>
          </w:tcPr>
          <w:p w14:paraId="6DDCD19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rpm</w:t>
            </w:r>
          </w:p>
        </w:tc>
      </w:tr>
    </w:tbl>
    <w:p w14:paraId="582BDC6E" w14:textId="77777777" w:rsidR="001658E0" w:rsidRDefault="001658E0">
      <w:pPr>
        <w:pStyle w:val="a1"/>
        <w:ind w:firstLineChars="0" w:firstLine="0"/>
      </w:pPr>
    </w:p>
    <w:p w14:paraId="25B44912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E.</w:t>
      </w:r>
      <w:r>
        <w:rPr>
          <w:rFonts w:hint="eastAsia"/>
        </w:rPr>
        <w:t>示例</w:t>
      </w:r>
    </w:p>
    <w:p w14:paraId="1063FA9A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发</w:t>
      </w:r>
      <w:r>
        <w:t>→◇21 10 00 00 00 03 06 00 02 00 02 00 56 C1 DE □</w:t>
      </w:r>
    </w:p>
    <w:p w14:paraId="6691AF39" w14:textId="77777777" w:rsidR="001658E0" w:rsidRDefault="00124F6E">
      <w:pPr>
        <w:pStyle w:val="a1"/>
        <w:ind w:firstLine="420"/>
      </w:pPr>
      <w:r>
        <w:rPr>
          <w:rFonts w:hint="eastAsia"/>
        </w:rPr>
        <w:t>主站</w:t>
      </w:r>
      <w:r>
        <w:t>收</w:t>
      </w:r>
      <w:r>
        <w:t xml:space="preserve">←◆21 10 00 00 00 03 87 68 </w:t>
      </w:r>
    </w:p>
    <w:p w14:paraId="7DFC1045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参考本功能码的</w:t>
      </w:r>
      <w:r>
        <w:rPr>
          <w:rFonts w:hint="eastAsia"/>
        </w:rPr>
        <w:t>A.</w:t>
      </w:r>
      <w:r>
        <w:rPr>
          <w:rFonts w:hint="eastAsia"/>
        </w:rPr>
        <w:t>主站请求和</w:t>
      </w:r>
      <w:r>
        <w:rPr>
          <w:rFonts w:hint="eastAsia"/>
        </w:rPr>
        <w:t>B.</w:t>
      </w:r>
      <w:r>
        <w:rPr>
          <w:rFonts w:hint="eastAsia"/>
        </w:rPr>
        <w:t>从站响应</w:t>
      </w:r>
      <w:r>
        <w:rPr>
          <w:rFonts w:hint="eastAsia"/>
        </w:rPr>
        <w:t>:</w:t>
      </w:r>
    </w:p>
    <w:p w14:paraId="4A091CDA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主站发出的有效数据为：</w:t>
      </w:r>
    </w:p>
    <w:p w14:paraId="5AA4C5B7" w14:textId="77777777" w:rsidR="001658E0" w:rsidRDefault="00124F6E">
      <w:pPr>
        <w:pStyle w:val="a1"/>
        <w:ind w:left="420" w:firstLineChars="0" w:firstLine="420"/>
      </w:pPr>
      <w:r>
        <w:t>00 0</w:t>
      </w:r>
      <w:r>
        <w:rPr>
          <w:rFonts w:hint="eastAsia"/>
        </w:rPr>
        <w:t>0</w:t>
      </w:r>
      <w:r>
        <w:rPr>
          <w:rFonts w:hint="eastAsia"/>
        </w:rPr>
        <w:t>：起始地址为</w:t>
      </w:r>
      <w:r>
        <w:rPr>
          <w:rFonts w:hint="eastAsia"/>
        </w:rPr>
        <w:t>0x0000</w:t>
      </w:r>
    </w:p>
    <w:p w14:paraId="7E41D43E" w14:textId="77777777" w:rsidR="001658E0" w:rsidRDefault="00124F6E">
      <w:pPr>
        <w:pStyle w:val="a1"/>
        <w:ind w:left="420" w:firstLineChars="0" w:firstLine="420"/>
      </w:pPr>
      <w:r>
        <w:t>00 03</w:t>
      </w:r>
      <w:r>
        <w:rPr>
          <w:rFonts w:hint="eastAsia"/>
        </w:rPr>
        <w:t xml:space="preserve">: </w:t>
      </w:r>
      <w:r>
        <w:rPr>
          <w:rFonts w:hint="eastAsia"/>
        </w:rPr>
        <w:t>寄存器数量为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3E785BC4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06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设置的寄存器值有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2A6530D1" w14:textId="77777777" w:rsidR="001658E0" w:rsidRDefault="00124F6E">
      <w:pPr>
        <w:pStyle w:val="a1"/>
        <w:ind w:left="420" w:firstLineChars="0" w:firstLine="420"/>
      </w:pPr>
      <w:r>
        <w:t>00 0</w:t>
      </w:r>
      <w:r>
        <w:rPr>
          <w:rFonts w:hint="eastAsia"/>
        </w:rPr>
        <w:t xml:space="preserve">2: </w:t>
      </w:r>
      <w:r>
        <w:rPr>
          <w:rFonts w:hint="eastAsia"/>
        </w:rPr>
        <w:t>设置地址为</w:t>
      </w:r>
      <w:r>
        <w:rPr>
          <w:rFonts w:hint="eastAsia"/>
        </w:rPr>
        <w:t>0x0000</w:t>
      </w:r>
      <w:r>
        <w:rPr>
          <w:rFonts w:hint="eastAsia"/>
        </w:rPr>
        <w:t>的寄存器的值为</w:t>
      </w:r>
      <w:r>
        <w:rPr>
          <w:rFonts w:hint="eastAsia"/>
        </w:rPr>
        <w:t>2</w:t>
      </w:r>
    </w:p>
    <w:p w14:paraId="070E87C3" w14:textId="77777777" w:rsidR="001658E0" w:rsidRDefault="00124F6E">
      <w:pPr>
        <w:pStyle w:val="a1"/>
        <w:ind w:left="420" w:firstLineChars="0" w:firstLine="420"/>
      </w:pPr>
      <w:r>
        <w:t>00 02</w:t>
      </w:r>
      <w:r>
        <w:rPr>
          <w:rFonts w:hint="eastAsia"/>
        </w:rPr>
        <w:t xml:space="preserve">: </w:t>
      </w:r>
      <w:r>
        <w:rPr>
          <w:rFonts w:hint="eastAsia"/>
        </w:rPr>
        <w:t>设置地址为</w:t>
      </w:r>
      <w:r>
        <w:rPr>
          <w:rFonts w:hint="eastAsia"/>
        </w:rPr>
        <w:t>0x0001</w:t>
      </w:r>
      <w:r>
        <w:rPr>
          <w:rFonts w:hint="eastAsia"/>
        </w:rPr>
        <w:t>的寄存器的值为</w:t>
      </w:r>
      <w:r>
        <w:rPr>
          <w:rFonts w:hint="eastAsia"/>
        </w:rPr>
        <w:t>2</w:t>
      </w:r>
    </w:p>
    <w:p w14:paraId="537B0267" w14:textId="77777777" w:rsidR="001658E0" w:rsidRDefault="00124F6E">
      <w:pPr>
        <w:pStyle w:val="a1"/>
        <w:ind w:left="420" w:firstLineChars="0" w:firstLine="420"/>
      </w:pPr>
      <w:r>
        <w:t>00 56</w:t>
      </w:r>
      <w:r>
        <w:rPr>
          <w:rFonts w:hint="eastAsia"/>
        </w:rPr>
        <w:t xml:space="preserve">: </w:t>
      </w:r>
      <w:r>
        <w:rPr>
          <w:rFonts w:hint="eastAsia"/>
        </w:rPr>
        <w:t>设置地址为</w:t>
      </w:r>
      <w:r>
        <w:rPr>
          <w:rFonts w:hint="eastAsia"/>
        </w:rPr>
        <w:t>0x0002</w:t>
      </w:r>
      <w:r>
        <w:rPr>
          <w:rFonts w:hint="eastAsia"/>
        </w:rPr>
        <w:t>的寄存器的值为</w:t>
      </w:r>
      <w:r>
        <w:rPr>
          <w:rFonts w:hint="eastAsia"/>
        </w:rPr>
        <w:t>86</w:t>
      </w:r>
    </w:p>
    <w:p w14:paraId="31181CF5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从站发出的有效数据为：</w:t>
      </w:r>
    </w:p>
    <w:p w14:paraId="051BC04B" w14:textId="77777777" w:rsidR="001658E0" w:rsidRDefault="00124F6E">
      <w:pPr>
        <w:pStyle w:val="a1"/>
        <w:ind w:left="420" w:firstLineChars="0" w:firstLine="420"/>
      </w:pPr>
      <w:r>
        <w:t>00 0</w:t>
      </w:r>
      <w:r>
        <w:rPr>
          <w:rFonts w:hint="eastAsia"/>
        </w:rPr>
        <w:t>0</w:t>
      </w:r>
      <w:r>
        <w:rPr>
          <w:rFonts w:hint="eastAsia"/>
        </w:rPr>
        <w:t>：起始地址为</w:t>
      </w:r>
      <w:r>
        <w:rPr>
          <w:rFonts w:hint="eastAsia"/>
        </w:rPr>
        <w:t>0x0000</w:t>
      </w:r>
    </w:p>
    <w:p w14:paraId="14ACB632" w14:textId="77777777" w:rsidR="001658E0" w:rsidRDefault="00124F6E">
      <w:pPr>
        <w:pStyle w:val="a1"/>
        <w:ind w:left="420" w:firstLineChars="0" w:firstLine="420"/>
      </w:pPr>
      <w:r>
        <w:t>00 03</w:t>
      </w:r>
      <w:r>
        <w:rPr>
          <w:rFonts w:hint="eastAsia"/>
        </w:rPr>
        <w:t xml:space="preserve">: </w:t>
      </w:r>
      <w:r>
        <w:rPr>
          <w:rFonts w:hint="eastAsia"/>
        </w:rPr>
        <w:t>寄存器数量为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40D65170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F.</w:t>
      </w:r>
      <w:r>
        <w:rPr>
          <w:rFonts w:hint="eastAsia"/>
        </w:rPr>
        <w:t>特别说明</w:t>
      </w:r>
    </w:p>
    <w:p w14:paraId="78FF1525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因</w:t>
      </w:r>
      <w:r>
        <w:rPr>
          <w:rFonts w:hint="eastAsia"/>
        </w:rPr>
        <w:t>0001</w:t>
      </w:r>
      <w:r>
        <w:rPr>
          <w:rFonts w:hint="eastAsia"/>
        </w:rPr>
        <w:t>寄存器的风量设置仅在设置运行模式为</w:t>
      </w:r>
      <w:r>
        <w:rPr>
          <w:rFonts w:hint="eastAsia"/>
        </w:rPr>
        <w:t>0x02</w:t>
      </w:r>
      <w:r>
        <w:rPr>
          <w:rFonts w:hint="eastAsia"/>
        </w:rPr>
        <w:t>有效，</w:t>
      </w:r>
      <w:r>
        <w:rPr>
          <w:rFonts w:hint="eastAsia"/>
        </w:rPr>
        <w:t>0002</w:t>
      </w:r>
      <w:r>
        <w:rPr>
          <w:rFonts w:hint="eastAsia"/>
        </w:rPr>
        <w:t>寄存器的转速设置仅在设置运行模式为</w:t>
      </w:r>
      <w:r>
        <w:rPr>
          <w:rFonts w:hint="eastAsia"/>
        </w:rPr>
        <w:t>0x01</w:t>
      </w:r>
      <w:r>
        <w:rPr>
          <w:rFonts w:hint="eastAsia"/>
        </w:rPr>
        <w:t>有效，不在对应的模式下设置，不生效，且不返回</w:t>
      </w:r>
      <w:r>
        <w:rPr>
          <w:rFonts w:hint="eastAsia"/>
        </w:rPr>
        <w:t>04</w:t>
      </w:r>
      <w:r>
        <w:rPr>
          <w:rFonts w:hint="eastAsia"/>
        </w:rPr>
        <w:t>异常码错误；</w:t>
      </w:r>
    </w:p>
    <w:p w14:paraId="6CDB1603" w14:textId="77777777" w:rsidR="001658E0" w:rsidRPr="00FE46A2" w:rsidRDefault="00124F6E">
      <w:pPr>
        <w:pStyle w:val="2"/>
        <w:rPr>
          <w:color w:val="C00000"/>
        </w:rPr>
      </w:pPr>
      <w:r w:rsidRPr="00FE46A2">
        <w:rPr>
          <w:rFonts w:hint="eastAsia"/>
          <w:color w:val="C00000"/>
        </w:rPr>
        <w:lastRenderedPageBreak/>
        <w:t xml:space="preserve"> </w:t>
      </w:r>
      <w:r w:rsidRPr="00FE46A2">
        <w:rPr>
          <w:rFonts w:hint="eastAsia"/>
          <w:color w:val="C00000"/>
        </w:rPr>
        <w:t>功能码</w:t>
      </w:r>
      <w:r w:rsidRPr="00FE46A2">
        <w:rPr>
          <w:rFonts w:hint="eastAsia"/>
          <w:color w:val="C00000"/>
        </w:rPr>
        <w:t xml:space="preserve"> 0X2B</w:t>
      </w:r>
      <w:r w:rsidRPr="00FE46A2">
        <w:rPr>
          <w:rFonts w:hint="eastAsia"/>
          <w:color w:val="C00000"/>
        </w:rPr>
        <w:t>：</w:t>
      </w:r>
      <w:r w:rsidRPr="00FE46A2">
        <w:rPr>
          <w:rFonts w:hint="eastAsia"/>
          <w:color w:val="C00000"/>
        </w:rPr>
        <w:t xml:space="preserve"> </w:t>
      </w:r>
      <w:r w:rsidRPr="00FE46A2">
        <w:rPr>
          <w:rFonts w:hint="eastAsia"/>
          <w:color w:val="C00000"/>
        </w:rPr>
        <w:t>读设备识别码</w:t>
      </w:r>
    </w:p>
    <w:p w14:paraId="2BE86EBF" w14:textId="77777777" w:rsidR="001658E0" w:rsidRDefault="00124F6E">
      <w:pPr>
        <w:pStyle w:val="a1"/>
        <w:ind w:firstLine="420"/>
      </w:pPr>
      <w:r>
        <w:rPr>
          <w:rFonts w:hint="eastAsia"/>
        </w:rPr>
        <w:t>A.</w:t>
      </w:r>
      <w:r>
        <w:rPr>
          <w:rFonts w:hint="eastAsia"/>
        </w:rPr>
        <w:t>主站请求</w:t>
      </w:r>
    </w:p>
    <w:tbl>
      <w:tblPr>
        <w:tblStyle w:val="af"/>
        <w:tblW w:w="4618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0"/>
        <w:gridCol w:w="769"/>
        <w:gridCol w:w="989"/>
        <w:gridCol w:w="768"/>
        <w:gridCol w:w="1213"/>
        <w:gridCol w:w="1429"/>
        <w:gridCol w:w="1015"/>
        <w:gridCol w:w="1216"/>
        <w:gridCol w:w="1026"/>
      </w:tblGrid>
      <w:tr w:rsidR="001658E0" w14:paraId="59B6C53C" w14:textId="77777777">
        <w:tc>
          <w:tcPr>
            <w:tcW w:w="525" w:type="pct"/>
            <w:vAlign w:val="center"/>
          </w:tcPr>
          <w:p w14:paraId="0EED6065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408" w:type="pct"/>
            <w:vAlign w:val="center"/>
          </w:tcPr>
          <w:p w14:paraId="4397AF5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525" w:type="pct"/>
            <w:vAlign w:val="center"/>
          </w:tcPr>
          <w:p w14:paraId="2D2ECD1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408" w:type="pct"/>
            <w:vAlign w:val="center"/>
          </w:tcPr>
          <w:p w14:paraId="777DAF9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3" w:type="pct"/>
            <w:vAlign w:val="center"/>
          </w:tcPr>
          <w:p w14:paraId="2BC5DFF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类型</w:t>
            </w:r>
          </w:p>
        </w:tc>
        <w:tc>
          <w:tcPr>
            <w:tcW w:w="758" w:type="pct"/>
            <w:vAlign w:val="center"/>
          </w:tcPr>
          <w:p w14:paraId="612EC64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ReadDevID</w:t>
            </w:r>
            <w:r>
              <w:rPr>
                <w:rFonts w:hint="eastAsia"/>
              </w:rPr>
              <w:t>码</w:t>
            </w:r>
          </w:p>
        </w:tc>
        <w:tc>
          <w:tcPr>
            <w:tcW w:w="539" w:type="pct"/>
            <w:vAlign w:val="center"/>
          </w:tcPr>
          <w:p w14:paraId="5A7A463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645" w:type="pct"/>
            <w:vAlign w:val="center"/>
          </w:tcPr>
          <w:p w14:paraId="1FE3DE4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45" w:type="pct"/>
            <w:vAlign w:val="center"/>
          </w:tcPr>
          <w:p w14:paraId="03D33C2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69A5389A" w14:textId="77777777">
        <w:tc>
          <w:tcPr>
            <w:tcW w:w="525" w:type="pct"/>
            <w:vAlign w:val="center"/>
          </w:tcPr>
          <w:p w14:paraId="53B9635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408" w:type="pct"/>
            <w:vAlign w:val="center"/>
          </w:tcPr>
          <w:p w14:paraId="0A23F01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525" w:type="pct"/>
            <w:vAlign w:val="center"/>
          </w:tcPr>
          <w:p w14:paraId="1FBDAD9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408" w:type="pct"/>
            <w:vAlign w:val="center"/>
          </w:tcPr>
          <w:p w14:paraId="4ABA60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0x2B</w:t>
            </w:r>
          </w:p>
        </w:tc>
        <w:tc>
          <w:tcPr>
            <w:tcW w:w="643" w:type="pct"/>
            <w:vAlign w:val="center"/>
          </w:tcPr>
          <w:p w14:paraId="6B10959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0x0E</w:t>
            </w:r>
          </w:p>
        </w:tc>
        <w:tc>
          <w:tcPr>
            <w:tcW w:w="758" w:type="pct"/>
            <w:vAlign w:val="center"/>
          </w:tcPr>
          <w:p w14:paraId="7646F98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539" w:type="pct"/>
            <w:vAlign w:val="center"/>
          </w:tcPr>
          <w:p w14:paraId="1BE0654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645" w:type="pct"/>
            <w:vAlign w:val="center"/>
          </w:tcPr>
          <w:p w14:paraId="0A99FA3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45" w:type="pct"/>
            <w:vAlign w:val="center"/>
          </w:tcPr>
          <w:p w14:paraId="501FA90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11247BDD" w14:textId="77777777">
        <w:tc>
          <w:tcPr>
            <w:tcW w:w="525" w:type="pct"/>
            <w:vAlign w:val="center"/>
          </w:tcPr>
          <w:p w14:paraId="027966D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408" w:type="pct"/>
            <w:vAlign w:val="center"/>
          </w:tcPr>
          <w:p w14:paraId="066AA8A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pct"/>
            <w:vAlign w:val="center"/>
          </w:tcPr>
          <w:p w14:paraId="44D5267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8" w:type="pct"/>
            <w:vAlign w:val="center"/>
          </w:tcPr>
          <w:p w14:paraId="4031E0F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3" w:type="pct"/>
            <w:vAlign w:val="center"/>
          </w:tcPr>
          <w:p w14:paraId="548F44C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vAlign w:val="center"/>
          </w:tcPr>
          <w:p w14:paraId="174F891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9" w:type="pct"/>
            <w:vAlign w:val="center"/>
          </w:tcPr>
          <w:p w14:paraId="614A698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5" w:type="pct"/>
            <w:vAlign w:val="center"/>
          </w:tcPr>
          <w:p w14:paraId="7EBE5E4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545" w:type="pct"/>
            <w:vAlign w:val="center"/>
          </w:tcPr>
          <w:p w14:paraId="68333FD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FB08A94" w14:textId="77777777" w:rsidR="001658E0" w:rsidRDefault="00124F6E">
      <w:pPr>
        <w:pStyle w:val="a1"/>
        <w:ind w:leftChars="200" w:left="420" w:firstLineChars="0" w:firstLine="0"/>
      </w:pPr>
      <w:r>
        <w:rPr>
          <w:rFonts w:hint="eastAsia"/>
        </w:rPr>
        <w:t>B.</w:t>
      </w:r>
      <w:r>
        <w:rPr>
          <w:rFonts w:hint="eastAsia"/>
        </w:rPr>
        <w:t>从站响应</w:t>
      </w:r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"/>
        <w:gridCol w:w="769"/>
        <w:gridCol w:w="991"/>
        <w:gridCol w:w="769"/>
        <w:gridCol w:w="1197"/>
        <w:gridCol w:w="1200"/>
        <w:gridCol w:w="1258"/>
        <w:gridCol w:w="1214"/>
        <w:gridCol w:w="1031"/>
        <w:gridCol w:w="774"/>
      </w:tblGrid>
      <w:tr w:rsidR="001658E0" w14:paraId="515A4AAC" w14:textId="77777777">
        <w:tc>
          <w:tcPr>
            <w:tcW w:w="487" w:type="pct"/>
            <w:vAlign w:val="center"/>
          </w:tcPr>
          <w:p w14:paraId="72C11991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78" w:type="pct"/>
            <w:vAlign w:val="center"/>
          </w:tcPr>
          <w:p w14:paraId="74FECCA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 w14:paraId="6DFE21F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8" w:type="pct"/>
            <w:vAlign w:val="center"/>
          </w:tcPr>
          <w:p w14:paraId="496A184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87" w:type="pct"/>
            <w:vAlign w:val="center"/>
          </w:tcPr>
          <w:p w14:paraId="06337A3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类型</w:t>
            </w:r>
          </w:p>
        </w:tc>
        <w:tc>
          <w:tcPr>
            <w:tcW w:w="581" w:type="pct"/>
            <w:vAlign w:val="center"/>
          </w:tcPr>
          <w:p w14:paraId="7FE4A94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ReadDevID</w:t>
            </w:r>
            <w:r>
              <w:rPr>
                <w:rFonts w:hint="eastAsia"/>
              </w:rPr>
              <w:t>码</w:t>
            </w:r>
          </w:p>
        </w:tc>
        <w:tc>
          <w:tcPr>
            <w:tcW w:w="617" w:type="pct"/>
            <w:vAlign w:val="center"/>
          </w:tcPr>
          <w:p w14:paraId="023F216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一致性等级</w:t>
            </w:r>
          </w:p>
        </w:tc>
        <w:tc>
          <w:tcPr>
            <w:tcW w:w="595" w:type="pct"/>
            <w:vAlign w:val="center"/>
          </w:tcPr>
          <w:p w14:paraId="4AF206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随后更多</w:t>
            </w:r>
          </w:p>
        </w:tc>
        <w:tc>
          <w:tcPr>
            <w:tcW w:w="505" w:type="pct"/>
            <w:vAlign w:val="center"/>
          </w:tcPr>
          <w:p w14:paraId="41E5985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下一个对象</w:t>
            </w:r>
            <w:r>
              <w:rPr>
                <w:rFonts w:hint="eastAsia"/>
              </w:rPr>
              <w:t>ID</w:t>
            </w:r>
          </w:p>
        </w:tc>
        <w:tc>
          <w:tcPr>
            <w:tcW w:w="380" w:type="pct"/>
            <w:vAlign w:val="center"/>
          </w:tcPr>
          <w:p w14:paraId="2011439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对象号</w:t>
            </w:r>
          </w:p>
        </w:tc>
      </w:tr>
      <w:tr w:rsidR="001658E0" w14:paraId="78F38392" w14:textId="77777777">
        <w:tc>
          <w:tcPr>
            <w:tcW w:w="487" w:type="pct"/>
            <w:vAlign w:val="center"/>
          </w:tcPr>
          <w:p w14:paraId="0FEF946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8" w:type="pct"/>
            <w:vAlign w:val="center"/>
          </w:tcPr>
          <w:p w14:paraId="751C3CA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 w14:paraId="574FD6B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8" w:type="pct"/>
            <w:vAlign w:val="center"/>
          </w:tcPr>
          <w:p w14:paraId="2CEC203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0x2B</w:t>
            </w:r>
          </w:p>
        </w:tc>
        <w:tc>
          <w:tcPr>
            <w:tcW w:w="587" w:type="pct"/>
            <w:vAlign w:val="center"/>
          </w:tcPr>
          <w:p w14:paraId="799D992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0x0E</w:t>
            </w:r>
          </w:p>
        </w:tc>
        <w:tc>
          <w:tcPr>
            <w:tcW w:w="581" w:type="pct"/>
            <w:vAlign w:val="center"/>
          </w:tcPr>
          <w:p w14:paraId="2E08601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617" w:type="pct"/>
            <w:vAlign w:val="center"/>
          </w:tcPr>
          <w:p w14:paraId="125AB80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595" w:type="pct"/>
            <w:vAlign w:val="center"/>
          </w:tcPr>
          <w:p w14:paraId="3D53D44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505" w:type="pct"/>
            <w:vAlign w:val="center"/>
          </w:tcPr>
          <w:p w14:paraId="5404079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80" w:type="pct"/>
            <w:vAlign w:val="center"/>
          </w:tcPr>
          <w:p w14:paraId="39A48E4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</w:tr>
      <w:tr w:rsidR="001658E0" w14:paraId="7B899FD6" w14:textId="77777777">
        <w:tc>
          <w:tcPr>
            <w:tcW w:w="487" w:type="pct"/>
            <w:vAlign w:val="center"/>
          </w:tcPr>
          <w:p w14:paraId="310B7E5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8" w:type="pct"/>
            <w:vAlign w:val="center"/>
          </w:tcPr>
          <w:p w14:paraId="20F989B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20253CB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" w:type="pct"/>
            <w:vAlign w:val="center"/>
          </w:tcPr>
          <w:p w14:paraId="4F96653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7" w:type="pct"/>
            <w:vAlign w:val="center"/>
          </w:tcPr>
          <w:p w14:paraId="57B6903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pct"/>
            <w:vAlign w:val="center"/>
          </w:tcPr>
          <w:p w14:paraId="11C6F9D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pct"/>
            <w:vAlign w:val="center"/>
          </w:tcPr>
          <w:p w14:paraId="196AF2D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 w14:paraId="36F1E34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5" w:type="pct"/>
            <w:vAlign w:val="center"/>
          </w:tcPr>
          <w:p w14:paraId="78A8690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pct"/>
            <w:vAlign w:val="center"/>
          </w:tcPr>
          <w:p w14:paraId="6FD28D7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58E0" w14:paraId="195D8397" w14:textId="77777777">
        <w:tc>
          <w:tcPr>
            <w:tcW w:w="487" w:type="pct"/>
            <w:vAlign w:val="center"/>
          </w:tcPr>
          <w:p w14:paraId="69C5C8F4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378" w:type="pct"/>
            <w:vAlign w:val="center"/>
          </w:tcPr>
          <w:p w14:paraId="63BB2E5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的列表</w:t>
            </w:r>
          </w:p>
        </w:tc>
        <w:tc>
          <w:tcPr>
            <w:tcW w:w="487" w:type="pct"/>
            <w:vAlign w:val="center"/>
          </w:tcPr>
          <w:p w14:paraId="1EEE1A4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对象长度</w:t>
            </w:r>
          </w:p>
        </w:tc>
        <w:tc>
          <w:tcPr>
            <w:tcW w:w="378" w:type="pct"/>
            <w:vAlign w:val="center"/>
          </w:tcPr>
          <w:p w14:paraId="2F71BDC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对象值</w:t>
            </w:r>
          </w:p>
        </w:tc>
        <w:tc>
          <w:tcPr>
            <w:tcW w:w="1213" w:type="dxa"/>
            <w:vAlign w:val="center"/>
          </w:tcPr>
          <w:p w14:paraId="398A3B6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的列表</w:t>
            </w:r>
          </w:p>
        </w:tc>
        <w:tc>
          <w:tcPr>
            <w:tcW w:w="1200" w:type="dxa"/>
            <w:vAlign w:val="center"/>
          </w:tcPr>
          <w:p w14:paraId="0716D7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对象长度</w:t>
            </w:r>
          </w:p>
        </w:tc>
        <w:tc>
          <w:tcPr>
            <w:tcW w:w="1274" w:type="dxa"/>
            <w:vAlign w:val="center"/>
          </w:tcPr>
          <w:p w14:paraId="12519E1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对象值</w:t>
            </w:r>
          </w:p>
        </w:tc>
        <w:tc>
          <w:tcPr>
            <w:tcW w:w="1229" w:type="dxa"/>
            <w:vAlign w:val="center"/>
          </w:tcPr>
          <w:p w14:paraId="6029FFB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1043" w:type="dxa"/>
            <w:vAlign w:val="center"/>
          </w:tcPr>
          <w:p w14:paraId="4643EDE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  <w:tc>
          <w:tcPr>
            <w:tcW w:w="380" w:type="pct"/>
            <w:vAlign w:val="center"/>
          </w:tcPr>
          <w:p w14:paraId="370A189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23F226EF" w14:textId="77777777">
        <w:tc>
          <w:tcPr>
            <w:tcW w:w="487" w:type="pct"/>
            <w:vAlign w:val="center"/>
          </w:tcPr>
          <w:p w14:paraId="338DF69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8" w:type="pct"/>
            <w:vAlign w:val="center"/>
          </w:tcPr>
          <w:p w14:paraId="68391A2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7" w:type="pct"/>
            <w:vAlign w:val="center"/>
          </w:tcPr>
          <w:p w14:paraId="71AD1F3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8" w:type="pct"/>
            <w:vAlign w:val="center"/>
          </w:tcPr>
          <w:p w14:paraId="19933AA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“”</w:t>
            </w:r>
          </w:p>
        </w:tc>
        <w:tc>
          <w:tcPr>
            <w:tcW w:w="1213" w:type="dxa"/>
            <w:vAlign w:val="center"/>
          </w:tcPr>
          <w:p w14:paraId="403ED39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00" w:type="dxa"/>
            <w:vAlign w:val="center"/>
          </w:tcPr>
          <w:p w14:paraId="4548326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1274" w:type="dxa"/>
            <w:vAlign w:val="center"/>
          </w:tcPr>
          <w:p w14:paraId="7DC27E7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“”</w:t>
            </w:r>
          </w:p>
        </w:tc>
        <w:tc>
          <w:tcPr>
            <w:tcW w:w="1229" w:type="dxa"/>
            <w:vAlign w:val="center"/>
          </w:tcPr>
          <w:p w14:paraId="297BA94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1043" w:type="dxa"/>
            <w:vAlign w:val="center"/>
          </w:tcPr>
          <w:p w14:paraId="0818D14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380" w:type="pct"/>
            <w:vAlign w:val="center"/>
          </w:tcPr>
          <w:p w14:paraId="3B220A4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  <w:tr w:rsidR="001658E0" w14:paraId="48B400A5" w14:textId="77777777">
        <w:tc>
          <w:tcPr>
            <w:tcW w:w="487" w:type="pct"/>
            <w:vAlign w:val="center"/>
          </w:tcPr>
          <w:p w14:paraId="1BCC551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378" w:type="pct"/>
            <w:vAlign w:val="center"/>
          </w:tcPr>
          <w:p w14:paraId="08E880D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 w14:paraId="5AA4524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" w:type="pct"/>
            <w:vAlign w:val="center"/>
          </w:tcPr>
          <w:p w14:paraId="6CF5969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vAlign w:val="center"/>
          </w:tcPr>
          <w:p w14:paraId="249F9B3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00" w:type="dxa"/>
            <w:vAlign w:val="center"/>
          </w:tcPr>
          <w:p w14:paraId="1A125DD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4" w:type="dxa"/>
            <w:vAlign w:val="center"/>
          </w:tcPr>
          <w:p w14:paraId="4DA6677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29" w:type="dxa"/>
            <w:vAlign w:val="center"/>
          </w:tcPr>
          <w:p w14:paraId="03DCAEE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  <w:vAlign w:val="center"/>
          </w:tcPr>
          <w:p w14:paraId="442DB55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  <w:vAlign w:val="center"/>
          </w:tcPr>
          <w:p w14:paraId="2893C9DE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</w:tr>
    </w:tbl>
    <w:p w14:paraId="3C89A038" w14:textId="77777777" w:rsidR="001658E0" w:rsidRDefault="001658E0">
      <w:pPr>
        <w:pStyle w:val="a1"/>
        <w:ind w:leftChars="200" w:left="420" w:firstLineChars="0" w:firstLine="0"/>
      </w:pPr>
    </w:p>
    <w:p w14:paraId="06D45BDD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C.</w:t>
      </w:r>
      <w:r>
        <w:rPr>
          <w:rFonts w:hint="eastAsia"/>
        </w:rPr>
        <w:t>异常码</w:t>
      </w:r>
    </w:p>
    <w:p w14:paraId="1BD4E6C2" w14:textId="77777777" w:rsidR="001658E0" w:rsidRDefault="00124F6E">
      <w:pPr>
        <w:pStyle w:val="a1"/>
        <w:ind w:leftChars="200" w:left="420" w:firstLineChars="0" w:firstLine="420"/>
      </w:pPr>
      <w:r>
        <w:rPr>
          <w:rFonts w:hint="eastAsia"/>
        </w:rPr>
        <w:t>0x01:</w:t>
      </w:r>
      <w:r>
        <w:rPr>
          <w:rFonts w:hint="eastAsia"/>
        </w:rPr>
        <w:t>不支持的功能码</w:t>
      </w:r>
    </w:p>
    <w:p w14:paraId="51A5602A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D.</w:t>
      </w:r>
      <w:r>
        <w:rPr>
          <w:rFonts w:hint="eastAsia"/>
        </w:rPr>
        <w:t>数据定义</w:t>
      </w:r>
    </w:p>
    <w:p w14:paraId="5067143B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无</w:t>
      </w:r>
    </w:p>
    <w:p w14:paraId="1D8007A2" w14:textId="77777777" w:rsidR="001658E0" w:rsidRDefault="00124F6E">
      <w:pPr>
        <w:pStyle w:val="a1"/>
        <w:ind w:left="420" w:firstLineChars="0" w:firstLine="0"/>
      </w:pPr>
      <w:r>
        <w:rPr>
          <w:rFonts w:hint="eastAsia"/>
        </w:rPr>
        <w:t>D.</w:t>
      </w:r>
      <w:r>
        <w:rPr>
          <w:rFonts w:hint="eastAsia"/>
        </w:rPr>
        <w:t>示例</w:t>
      </w:r>
    </w:p>
    <w:p w14:paraId="53B1906A" w14:textId="77777777" w:rsidR="001658E0" w:rsidRDefault="00124F6E">
      <w:pPr>
        <w:pStyle w:val="a1"/>
        <w:ind w:firstLine="420"/>
      </w:pPr>
      <w:r>
        <w:t>发</w:t>
      </w:r>
      <w:r>
        <w:t>→◇21 2B 0E 01 00 F1 B0 □</w:t>
      </w:r>
    </w:p>
    <w:p w14:paraId="5DFE260C" w14:textId="77777777" w:rsidR="001658E0" w:rsidRDefault="00124F6E">
      <w:pPr>
        <w:pStyle w:val="a1"/>
        <w:ind w:firstLine="420"/>
      </w:pPr>
      <w:r>
        <w:t>收</w:t>
      </w:r>
      <w:r>
        <w:t xml:space="preserve">←◆21 2B 0E 01 01 00 00 03 00 06 54 4F 4E 47 59 45 01 0A 54 59 2E 50 4D 53 4D 31 30 41 02 05 56 31 2E 30 30 5F B6 </w:t>
      </w:r>
    </w:p>
    <w:p w14:paraId="7A0677A4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参考本功能码的</w:t>
      </w:r>
      <w:r>
        <w:rPr>
          <w:rFonts w:hint="eastAsia"/>
        </w:rPr>
        <w:t>A.</w:t>
      </w:r>
      <w:r>
        <w:rPr>
          <w:rFonts w:hint="eastAsia"/>
        </w:rPr>
        <w:t>主站请求和</w:t>
      </w:r>
      <w:r>
        <w:rPr>
          <w:rFonts w:hint="eastAsia"/>
        </w:rPr>
        <w:t>B.</w:t>
      </w:r>
      <w:r>
        <w:rPr>
          <w:rFonts w:hint="eastAsia"/>
        </w:rPr>
        <w:t>从站响应</w:t>
      </w:r>
      <w:r>
        <w:rPr>
          <w:rFonts w:hint="eastAsia"/>
        </w:rPr>
        <w:t>:</w:t>
      </w:r>
    </w:p>
    <w:p w14:paraId="6528D440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主站发出的有效数据为：</w:t>
      </w:r>
    </w:p>
    <w:p w14:paraId="6A6376E3" w14:textId="77777777" w:rsidR="001658E0" w:rsidRDefault="00124F6E">
      <w:pPr>
        <w:pStyle w:val="a1"/>
        <w:ind w:left="420" w:firstLine="420"/>
      </w:pPr>
      <w:r>
        <w:t>0E</w:t>
      </w:r>
      <w:r>
        <w:rPr>
          <w:rFonts w:hint="eastAsia"/>
        </w:rPr>
        <w:t>: MEI</w:t>
      </w:r>
      <w:r>
        <w:rPr>
          <w:rFonts w:hint="eastAsia"/>
        </w:rPr>
        <w:t>类型</w:t>
      </w:r>
    </w:p>
    <w:p w14:paraId="04D4C1ED" w14:textId="77777777" w:rsidR="001658E0" w:rsidRDefault="00124F6E">
      <w:pPr>
        <w:pStyle w:val="a1"/>
        <w:ind w:left="420" w:firstLine="420"/>
      </w:pPr>
      <w:r>
        <w:t>01</w:t>
      </w:r>
      <w:r>
        <w:rPr>
          <w:rFonts w:hint="eastAsia"/>
        </w:rPr>
        <w:t>: ReadDevID</w:t>
      </w:r>
      <w:r>
        <w:rPr>
          <w:rFonts w:hint="eastAsia"/>
        </w:rPr>
        <w:t>码</w:t>
      </w:r>
    </w:p>
    <w:p w14:paraId="7120644E" w14:textId="77777777" w:rsidR="001658E0" w:rsidRDefault="00124F6E">
      <w:pPr>
        <w:pStyle w:val="a1"/>
        <w:ind w:left="420" w:firstLine="420"/>
      </w:pPr>
      <w:r>
        <w:lastRenderedPageBreak/>
        <w:t>00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ID</w:t>
      </w:r>
    </w:p>
    <w:p w14:paraId="02B501EB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从站发出的有效数据为：</w:t>
      </w:r>
    </w:p>
    <w:p w14:paraId="75175854" w14:textId="77777777" w:rsidR="001658E0" w:rsidRDefault="00124F6E">
      <w:pPr>
        <w:pStyle w:val="a1"/>
        <w:ind w:left="420" w:firstLineChars="0" w:firstLine="420"/>
      </w:pPr>
      <w:r>
        <w:t>0E</w:t>
      </w:r>
      <w:r>
        <w:rPr>
          <w:rFonts w:hint="eastAsia"/>
        </w:rPr>
        <w:t>:MEI</w:t>
      </w:r>
      <w:r>
        <w:rPr>
          <w:rFonts w:hint="eastAsia"/>
        </w:rPr>
        <w:t>类型</w:t>
      </w:r>
    </w:p>
    <w:p w14:paraId="1BA4850F" w14:textId="77777777" w:rsidR="001658E0" w:rsidRDefault="00124F6E">
      <w:pPr>
        <w:pStyle w:val="a1"/>
        <w:ind w:left="420" w:firstLineChars="0" w:firstLine="420"/>
      </w:pPr>
      <w:r>
        <w:t>01</w:t>
      </w:r>
      <w:r>
        <w:rPr>
          <w:rFonts w:hint="eastAsia"/>
        </w:rPr>
        <w:t>: ReadDevID</w:t>
      </w:r>
      <w:r>
        <w:rPr>
          <w:rFonts w:hint="eastAsia"/>
        </w:rPr>
        <w:t>码为</w:t>
      </w:r>
      <w:r>
        <w:rPr>
          <w:rFonts w:hint="eastAsia"/>
        </w:rPr>
        <w:t>0x01</w:t>
      </w:r>
    </w:p>
    <w:p w14:paraId="11914248" w14:textId="77777777" w:rsidR="001658E0" w:rsidRDefault="00124F6E">
      <w:pPr>
        <w:pStyle w:val="a1"/>
        <w:ind w:left="420" w:firstLineChars="0" w:firstLine="420"/>
      </w:pPr>
      <w:r>
        <w:t>01</w:t>
      </w:r>
      <w:r>
        <w:rPr>
          <w:rFonts w:hint="eastAsia"/>
        </w:rPr>
        <w:t xml:space="preserve">: </w:t>
      </w:r>
      <w:r>
        <w:rPr>
          <w:rFonts w:hint="eastAsia"/>
        </w:rPr>
        <w:t>一致性等级为</w:t>
      </w:r>
      <w:r>
        <w:rPr>
          <w:rFonts w:hint="eastAsia"/>
        </w:rPr>
        <w:t>1</w:t>
      </w:r>
    </w:p>
    <w:p w14:paraId="0CA86F9E" w14:textId="77777777" w:rsidR="001658E0" w:rsidRDefault="00124F6E">
      <w:pPr>
        <w:pStyle w:val="a1"/>
        <w:ind w:left="420" w:firstLineChars="0" w:firstLine="420"/>
      </w:pPr>
      <w:r>
        <w:t>00</w:t>
      </w:r>
      <w:r>
        <w:rPr>
          <w:rFonts w:hint="eastAsia"/>
        </w:rPr>
        <w:t>:</w:t>
      </w:r>
      <w:r>
        <w:rPr>
          <w:rFonts w:hint="eastAsia"/>
        </w:rPr>
        <w:t>随后更多为</w:t>
      </w:r>
      <w:r>
        <w:rPr>
          <w:rFonts w:hint="eastAsia"/>
        </w:rPr>
        <w:t>0</w:t>
      </w:r>
    </w:p>
    <w:p w14:paraId="34CEC15D" w14:textId="77777777" w:rsidR="001658E0" w:rsidRDefault="00124F6E">
      <w:pPr>
        <w:pStyle w:val="a1"/>
        <w:ind w:left="420" w:firstLineChars="0" w:firstLine="420"/>
      </w:pPr>
      <w:r>
        <w:t>00</w:t>
      </w:r>
      <w:r>
        <w:rPr>
          <w:rFonts w:hint="eastAsia"/>
        </w:rPr>
        <w:t>:</w:t>
      </w:r>
      <w:r>
        <w:rPr>
          <w:rFonts w:hint="eastAsia"/>
        </w:rPr>
        <w:t>无下一个对象</w:t>
      </w:r>
      <w:r>
        <w:rPr>
          <w:rFonts w:hint="eastAsia"/>
        </w:rPr>
        <w:t>ID</w:t>
      </w:r>
    </w:p>
    <w:p w14:paraId="7ADCD2C4" w14:textId="77777777" w:rsidR="001658E0" w:rsidRDefault="00124F6E">
      <w:pPr>
        <w:pStyle w:val="a1"/>
        <w:ind w:left="420" w:firstLineChars="0" w:firstLine="420"/>
      </w:pPr>
      <w:r>
        <w:t>03</w:t>
      </w:r>
      <w:r>
        <w:rPr>
          <w:rFonts w:hint="eastAsia"/>
        </w:rPr>
        <w:t xml:space="preserve">: </w:t>
      </w:r>
      <w:r>
        <w:rPr>
          <w:rFonts w:hint="eastAsia"/>
        </w:rPr>
        <w:t>本帧有</w:t>
      </w:r>
      <w:r>
        <w:rPr>
          <w:rFonts w:hint="eastAsia"/>
        </w:rPr>
        <w:t>3</w:t>
      </w:r>
      <w:r>
        <w:rPr>
          <w:rFonts w:hint="eastAsia"/>
        </w:rPr>
        <w:t>个对象号</w:t>
      </w:r>
    </w:p>
    <w:p w14:paraId="048E9C12" w14:textId="77777777" w:rsidR="001658E0" w:rsidRDefault="00124F6E">
      <w:pPr>
        <w:pStyle w:val="a1"/>
        <w:ind w:left="420" w:firstLineChars="0" w:firstLine="420"/>
      </w:pPr>
      <w:r>
        <w:t>00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00</w:t>
      </w:r>
      <w:r>
        <w:rPr>
          <w:rFonts w:hint="eastAsia"/>
        </w:rPr>
        <w:t>个对象</w:t>
      </w:r>
    </w:p>
    <w:p w14:paraId="6E06238C" w14:textId="77777777" w:rsidR="001658E0" w:rsidRDefault="00124F6E">
      <w:pPr>
        <w:pStyle w:val="a1"/>
        <w:ind w:left="420" w:firstLineChars="0" w:firstLine="420"/>
      </w:pPr>
      <w:r>
        <w:t>06</w:t>
      </w:r>
      <w:r>
        <w:rPr>
          <w:rFonts w:hint="eastAsia"/>
        </w:rPr>
        <w:t xml:space="preserve">: 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C8E96DC" w14:textId="77777777" w:rsidR="001658E0" w:rsidRDefault="00124F6E">
      <w:pPr>
        <w:pStyle w:val="a1"/>
        <w:ind w:left="420" w:firstLineChars="0" w:firstLine="420"/>
      </w:pPr>
      <w:r>
        <w:t xml:space="preserve">54 4F 4E 47 59 45 </w:t>
      </w:r>
      <w:r>
        <w:rPr>
          <w:rFonts w:hint="eastAsia"/>
        </w:rPr>
        <w:t>:</w:t>
      </w:r>
      <w:r>
        <w:rPr>
          <w:rFonts w:hint="eastAsia"/>
        </w:rPr>
        <w:t>为“</w:t>
      </w:r>
      <w:r>
        <w:rPr>
          <w:rFonts w:hint="eastAsia"/>
        </w:rPr>
        <w:t>TONGYE</w:t>
      </w:r>
      <w:r>
        <w:rPr>
          <w:rFonts w:hint="eastAsia"/>
        </w:rPr>
        <w:t>”</w:t>
      </w:r>
    </w:p>
    <w:p w14:paraId="053E706F" w14:textId="77777777" w:rsidR="001658E0" w:rsidRDefault="00124F6E">
      <w:pPr>
        <w:pStyle w:val="a1"/>
        <w:ind w:left="420" w:firstLineChars="0" w:firstLine="420"/>
      </w:pPr>
      <w:r>
        <w:t>01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个对象</w:t>
      </w:r>
    </w:p>
    <w:p w14:paraId="476C0533" w14:textId="77777777" w:rsidR="001658E0" w:rsidRDefault="00124F6E">
      <w:pPr>
        <w:pStyle w:val="a1"/>
        <w:ind w:left="420" w:firstLineChars="0" w:firstLine="420"/>
      </w:pPr>
      <w:r>
        <w:t>0A</w:t>
      </w:r>
      <w:r>
        <w:rPr>
          <w:rFonts w:hint="eastAsia"/>
        </w:rPr>
        <w:t xml:space="preserve">: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个字节</w:t>
      </w:r>
    </w:p>
    <w:p w14:paraId="16105C2F" w14:textId="77777777" w:rsidR="001658E0" w:rsidRDefault="00124F6E">
      <w:pPr>
        <w:pStyle w:val="a1"/>
        <w:ind w:left="420" w:firstLineChars="0" w:firstLine="420"/>
      </w:pPr>
      <w:r>
        <w:t xml:space="preserve">54 59 2E 50 4D 53 4D 31 30 41 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"TY.PMSM10A"</w:t>
      </w:r>
    </w:p>
    <w:p w14:paraId="0CAD24B6" w14:textId="77777777" w:rsidR="001658E0" w:rsidRDefault="00124F6E">
      <w:pPr>
        <w:pStyle w:val="a1"/>
        <w:ind w:left="420" w:firstLineChars="0" w:firstLine="420"/>
      </w:pPr>
      <w:r>
        <w:t>02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个对象</w:t>
      </w:r>
    </w:p>
    <w:p w14:paraId="6965FEFB" w14:textId="77777777" w:rsidR="001658E0" w:rsidRDefault="00124F6E">
      <w:pPr>
        <w:pStyle w:val="a1"/>
        <w:ind w:left="420" w:firstLineChars="0" w:firstLine="420"/>
      </w:pPr>
      <w:r>
        <w:t>05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14:paraId="08F3CB1D" w14:textId="77777777" w:rsidR="001658E0" w:rsidRDefault="00124F6E">
      <w:pPr>
        <w:pStyle w:val="a1"/>
        <w:ind w:left="420" w:firstLineChars="0" w:firstLine="420"/>
      </w:pPr>
      <w:r>
        <w:t>56 31 2E 30 30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"V1.00"</w:t>
      </w:r>
    </w:p>
    <w:p w14:paraId="0BC3C88B" w14:textId="77777777" w:rsidR="001658E0" w:rsidRDefault="00124F6E">
      <w:pPr>
        <w:pStyle w:val="2"/>
      </w:pPr>
      <w:r>
        <w:rPr>
          <w:rFonts w:hint="eastAsia"/>
        </w:rPr>
        <w:t>异常码发送</w:t>
      </w:r>
    </w:p>
    <w:p w14:paraId="70F12807" w14:textId="77777777" w:rsidR="001658E0" w:rsidRDefault="00124F6E">
      <w:pPr>
        <w:pStyle w:val="a1"/>
        <w:ind w:firstLine="420"/>
      </w:pPr>
      <w:r>
        <w:rPr>
          <w:rFonts w:hint="eastAsia"/>
        </w:rPr>
        <w:t>从站响应</w:t>
      </w:r>
    </w:p>
    <w:tbl>
      <w:tblPr>
        <w:tblStyle w:val="af"/>
        <w:tblW w:w="3204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"/>
        <w:gridCol w:w="769"/>
        <w:gridCol w:w="990"/>
        <w:gridCol w:w="769"/>
        <w:gridCol w:w="1211"/>
        <w:gridCol w:w="1031"/>
        <w:gridCol w:w="773"/>
      </w:tblGrid>
      <w:tr w:rsidR="001658E0" w14:paraId="6AFA8E3F" w14:textId="77777777">
        <w:tc>
          <w:tcPr>
            <w:tcW w:w="757" w:type="pct"/>
            <w:vAlign w:val="center"/>
          </w:tcPr>
          <w:p w14:paraId="6E9982D6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88" w:type="pct"/>
            <w:vAlign w:val="center"/>
          </w:tcPr>
          <w:p w14:paraId="123D33F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757" w:type="pct"/>
            <w:vAlign w:val="center"/>
          </w:tcPr>
          <w:p w14:paraId="50FF7E0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588" w:type="pct"/>
            <w:vAlign w:val="center"/>
          </w:tcPr>
          <w:p w14:paraId="74935AB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差错码</w:t>
            </w:r>
          </w:p>
        </w:tc>
        <w:tc>
          <w:tcPr>
            <w:tcW w:w="926" w:type="pct"/>
            <w:vAlign w:val="center"/>
          </w:tcPr>
          <w:p w14:paraId="540CF05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异常码</w:t>
            </w:r>
          </w:p>
        </w:tc>
        <w:tc>
          <w:tcPr>
            <w:tcW w:w="788" w:type="pct"/>
            <w:vAlign w:val="center"/>
          </w:tcPr>
          <w:p w14:paraId="0F6CC77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91" w:type="pct"/>
            <w:vAlign w:val="center"/>
          </w:tcPr>
          <w:p w14:paraId="5B2D11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744F4E8B" w14:textId="77777777">
        <w:tc>
          <w:tcPr>
            <w:tcW w:w="757" w:type="pct"/>
            <w:vAlign w:val="center"/>
          </w:tcPr>
          <w:p w14:paraId="292FFF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88" w:type="pct"/>
            <w:vAlign w:val="center"/>
          </w:tcPr>
          <w:p w14:paraId="315EFCC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757" w:type="pct"/>
            <w:vAlign w:val="center"/>
          </w:tcPr>
          <w:p w14:paraId="24136A2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588" w:type="pct"/>
            <w:vAlign w:val="center"/>
          </w:tcPr>
          <w:p w14:paraId="17DC458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+0x80</w:t>
            </w:r>
          </w:p>
        </w:tc>
        <w:tc>
          <w:tcPr>
            <w:tcW w:w="926" w:type="pct"/>
            <w:vAlign w:val="center"/>
          </w:tcPr>
          <w:p w14:paraId="7864A42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88" w:type="pct"/>
            <w:vAlign w:val="center"/>
          </w:tcPr>
          <w:p w14:paraId="47F9A6D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91" w:type="pct"/>
            <w:vAlign w:val="center"/>
          </w:tcPr>
          <w:p w14:paraId="4F831F2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52D7FB3E" w14:textId="77777777">
        <w:tc>
          <w:tcPr>
            <w:tcW w:w="757" w:type="pct"/>
            <w:vAlign w:val="center"/>
          </w:tcPr>
          <w:p w14:paraId="218524D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588" w:type="pct"/>
            <w:vAlign w:val="center"/>
          </w:tcPr>
          <w:p w14:paraId="0BE3B0D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7" w:type="pct"/>
            <w:vAlign w:val="center"/>
          </w:tcPr>
          <w:p w14:paraId="3904D6D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vAlign w:val="center"/>
          </w:tcPr>
          <w:p w14:paraId="09B1E32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6" w:type="pct"/>
            <w:vAlign w:val="center"/>
          </w:tcPr>
          <w:p w14:paraId="0864E14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pct"/>
            <w:vAlign w:val="center"/>
          </w:tcPr>
          <w:p w14:paraId="212265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591" w:type="pct"/>
            <w:vAlign w:val="center"/>
          </w:tcPr>
          <w:p w14:paraId="3F985A9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2CE4FB1" w14:textId="77777777" w:rsidR="001658E0" w:rsidRDefault="00124F6E">
      <w:pPr>
        <w:pStyle w:val="a1"/>
        <w:ind w:firstLine="420"/>
      </w:pPr>
      <w:r>
        <w:rPr>
          <w:rFonts w:hint="eastAsia"/>
        </w:rPr>
        <w:t>通用的异常码：</w:t>
      </w:r>
      <w:r>
        <w:rPr>
          <w:rFonts w:hint="eastAsia"/>
        </w:rPr>
        <w:t>0x08</w:t>
      </w:r>
      <w:r>
        <w:rPr>
          <w:rFonts w:hint="eastAsia"/>
        </w:rPr>
        <w:t>为校验错误，其他异常码可查看对应的功能码。</w:t>
      </w:r>
    </w:p>
    <w:p w14:paraId="7FD40ECA" w14:textId="77777777" w:rsidR="001658E0" w:rsidRDefault="00124F6E">
      <w:pPr>
        <w:pStyle w:val="2"/>
      </w:pPr>
      <w:r>
        <w:rPr>
          <w:rFonts w:hint="eastAsia"/>
        </w:rPr>
        <w:t>查询单节点地址（非标准协议，总线只允许有且仅有一个本产品的节点地址存在）</w:t>
      </w:r>
    </w:p>
    <w:p w14:paraId="05486541" w14:textId="77777777" w:rsidR="001658E0" w:rsidRDefault="00124F6E">
      <w:pPr>
        <w:pStyle w:val="a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主机请求</w:t>
      </w:r>
    </w:p>
    <w:tbl>
      <w:tblPr>
        <w:tblStyle w:val="af"/>
        <w:tblW w:w="262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774"/>
        <w:gridCol w:w="994"/>
        <w:gridCol w:w="774"/>
        <w:gridCol w:w="1032"/>
        <w:gridCol w:w="775"/>
      </w:tblGrid>
      <w:tr w:rsidR="001658E0" w14:paraId="41091DCB" w14:textId="77777777">
        <w:tc>
          <w:tcPr>
            <w:tcW w:w="929" w:type="pct"/>
            <w:vAlign w:val="center"/>
          </w:tcPr>
          <w:p w14:paraId="45612A7B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724" w:type="pct"/>
            <w:vAlign w:val="center"/>
          </w:tcPr>
          <w:p w14:paraId="3BA78F8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30" w:type="pct"/>
            <w:vAlign w:val="center"/>
          </w:tcPr>
          <w:p w14:paraId="263A9FB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查询命令地址</w:t>
            </w:r>
          </w:p>
        </w:tc>
        <w:tc>
          <w:tcPr>
            <w:tcW w:w="724" w:type="pct"/>
            <w:vAlign w:val="center"/>
          </w:tcPr>
          <w:p w14:paraId="320CF4C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66" w:type="pct"/>
            <w:vAlign w:val="center"/>
          </w:tcPr>
          <w:p w14:paraId="36169DC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725" w:type="pct"/>
            <w:vAlign w:val="center"/>
          </w:tcPr>
          <w:p w14:paraId="1CB0ADD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2C99A9CD" w14:textId="77777777">
        <w:tc>
          <w:tcPr>
            <w:tcW w:w="929" w:type="pct"/>
            <w:vAlign w:val="center"/>
          </w:tcPr>
          <w:p w14:paraId="15C8B9A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724" w:type="pct"/>
            <w:vAlign w:val="center"/>
          </w:tcPr>
          <w:p w14:paraId="5088263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930" w:type="pct"/>
            <w:vAlign w:val="center"/>
          </w:tcPr>
          <w:p w14:paraId="1230172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724" w:type="pct"/>
            <w:vAlign w:val="center"/>
          </w:tcPr>
          <w:p w14:paraId="59F50BF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0x02</w:t>
            </w:r>
          </w:p>
        </w:tc>
        <w:tc>
          <w:tcPr>
            <w:tcW w:w="966" w:type="pct"/>
            <w:vAlign w:val="center"/>
          </w:tcPr>
          <w:p w14:paraId="28D8993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725" w:type="pct"/>
            <w:vAlign w:val="center"/>
          </w:tcPr>
          <w:p w14:paraId="187A72F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632BF8C6" w14:textId="77777777">
        <w:tc>
          <w:tcPr>
            <w:tcW w:w="929" w:type="pct"/>
            <w:vAlign w:val="center"/>
          </w:tcPr>
          <w:p w14:paraId="1E13F42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724" w:type="pct"/>
            <w:vAlign w:val="center"/>
          </w:tcPr>
          <w:p w14:paraId="7E8ACF2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pct"/>
            <w:vAlign w:val="center"/>
          </w:tcPr>
          <w:p w14:paraId="2E3A6B4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4" w:type="pct"/>
            <w:vAlign w:val="center"/>
          </w:tcPr>
          <w:p w14:paraId="123267B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6" w:type="pct"/>
            <w:vAlign w:val="center"/>
          </w:tcPr>
          <w:p w14:paraId="32C1F16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725" w:type="pct"/>
            <w:vAlign w:val="center"/>
          </w:tcPr>
          <w:p w14:paraId="555619E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8F39F92" w14:textId="77777777" w:rsidR="001658E0" w:rsidRDefault="00124F6E">
      <w:pPr>
        <w:pStyle w:val="a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从站响应</w:t>
      </w:r>
    </w:p>
    <w:tbl>
      <w:tblPr>
        <w:tblStyle w:val="af"/>
        <w:tblW w:w="3433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"/>
        <w:gridCol w:w="772"/>
        <w:gridCol w:w="994"/>
        <w:gridCol w:w="773"/>
        <w:gridCol w:w="1216"/>
        <w:gridCol w:w="1202"/>
        <w:gridCol w:w="1051"/>
      </w:tblGrid>
      <w:tr w:rsidR="001658E0" w14:paraId="3991C078" w14:textId="77777777">
        <w:tc>
          <w:tcPr>
            <w:tcW w:w="708" w:type="pct"/>
            <w:vAlign w:val="center"/>
          </w:tcPr>
          <w:p w14:paraId="253D5D23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551" w:type="pct"/>
            <w:vAlign w:val="center"/>
          </w:tcPr>
          <w:p w14:paraId="3E2ACAE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709" w:type="pct"/>
            <w:vAlign w:val="center"/>
          </w:tcPr>
          <w:p w14:paraId="0AB7BD51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查询命令地址</w:t>
            </w:r>
          </w:p>
        </w:tc>
        <w:tc>
          <w:tcPr>
            <w:tcW w:w="551" w:type="pct"/>
            <w:vAlign w:val="center"/>
          </w:tcPr>
          <w:p w14:paraId="45E69063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868" w:type="pct"/>
            <w:vAlign w:val="center"/>
          </w:tcPr>
          <w:p w14:paraId="393DF62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858" w:type="pct"/>
            <w:vAlign w:val="center"/>
          </w:tcPr>
          <w:p w14:paraId="19188432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750" w:type="pct"/>
            <w:vAlign w:val="center"/>
          </w:tcPr>
          <w:p w14:paraId="5C941FB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2505FC33" w14:textId="77777777">
        <w:tc>
          <w:tcPr>
            <w:tcW w:w="708" w:type="pct"/>
            <w:vAlign w:val="center"/>
          </w:tcPr>
          <w:p w14:paraId="2791814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51" w:type="pct"/>
            <w:vAlign w:val="center"/>
          </w:tcPr>
          <w:p w14:paraId="141957C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709" w:type="pct"/>
            <w:vAlign w:val="center"/>
          </w:tcPr>
          <w:p w14:paraId="2B498F7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551" w:type="pct"/>
            <w:vAlign w:val="center"/>
          </w:tcPr>
          <w:p w14:paraId="40109839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0x02</w:t>
            </w:r>
          </w:p>
        </w:tc>
        <w:tc>
          <w:tcPr>
            <w:tcW w:w="868" w:type="pct"/>
            <w:vAlign w:val="center"/>
          </w:tcPr>
          <w:p w14:paraId="57ACA90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0x21</w:t>
            </w:r>
          </w:p>
        </w:tc>
        <w:tc>
          <w:tcPr>
            <w:tcW w:w="858" w:type="pct"/>
            <w:vAlign w:val="center"/>
          </w:tcPr>
          <w:p w14:paraId="15DE82F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750" w:type="pct"/>
            <w:vAlign w:val="center"/>
          </w:tcPr>
          <w:p w14:paraId="1451E68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362BFDD8" w14:textId="77777777">
        <w:tc>
          <w:tcPr>
            <w:tcW w:w="708" w:type="pct"/>
            <w:vAlign w:val="center"/>
          </w:tcPr>
          <w:p w14:paraId="71A8EF9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pct"/>
            <w:vAlign w:val="center"/>
          </w:tcPr>
          <w:p w14:paraId="78FD57F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pct"/>
            <w:vAlign w:val="center"/>
          </w:tcPr>
          <w:p w14:paraId="2A256BC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1" w:type="pct"/>
            <w:vAlign w:val="center"/>
          </w:tcPr>
          <w:p w14:paraId="78A4E6F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8" w:type="pct"/>
            <w:vAlign w:val="center"/>
          </w:tcPr>
          <w:p w14:paraId="693E8A78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8" w:type="pct"/>
            <w:vAlign w:val="center"/>
          </w:tcPr>
          <w:p w14:paraId="1F530286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750" w:type="pct"/>
            <w:vAlign w:val="center"/>
          </w:tcPr>
          <w:p w14:paraId="4E949BD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0B626C7" w14:textId="77777777" w:rsidR="001658E0" w:rsidRDefault="00124F6E">
      <w:pPr>
        <w:pStyle w:val="a1"/>
        <w:numPr>
          <w:ilvl w:val="0"/>
          <w:numId w:val="12"/>
        </w:numPr>
        <w:ind w:firstLineChars="0" w:firstLine="0"/>
      </w:pPr>
      <w:r>
        <w:rPr>
          <w:rFonts w:hint="eastAsia"/>
        </w:rPr>
        <w:t>数据定义</w:t>
      </w:r>
    </w:p>
    <w:p w14:paraId="76FA7BED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节点地址：</w:t>
      </w:r>
      <w:r>
        <w:rPr>
          <w:rFonts w:hint="eastAsia"/>
        </w:rPr>
        <w:t>0x21~0x28</w:t>
      </w:r>
      <w:r>
        <w:rPr>
          <w:rFonts w:hint="eastAsia"/>
        </w:rPr>
        <w:t>为合法地址。</w:t>
      </w:r>
    </w:p>
    <w:p w14:paraId="027138EC" w14:textId="77777777" w:rsidR="001658E0" w:rsidRDefault="00124F6E">
      <w:pPr>
        <w:pStyle w:val="a1"/>
        <w:numPr>
          <w:ilvl w:val="0"/>
          <w:numId w:val="12"/>
        </w:numPr>
        <w:ind w:firstLineChars="0" w:firstLine="0"/>
      </w:pPr>
      <w:r>
        <w:rPr>
          <w:rFonts w:hint="eastAsia"/>
        </w:rPr>
        <w:t>示例</w:t>
      </w:r>
    </w:p>
    <w:p w14:paraId="4CA17918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发→◇</w:t>
      </w:r>
      <w:r>
        <w:rPr>
          <w:rFonts w:hint="eastAsia"/>
        </w:rPr>
        <w:t>20 02 99 B1</w:t>
      </w:r>
    </w:p>
    <w:p w14:paraId="69AF72DF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收←◆</w:t>
      </w:r>
      <w:r>
        <w:rPr>
          <w:rFonts w:hint="eastAsia"/>
        </w:rPr>
        <w:t>20 02 22 F1 73</w:t>
      </w:r>
    </w:p>
    <w:p w14:paraId="0AD6CE19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参考本功能码的</w:t>
      </w:r>
      <w:r>
        <w:rPr>
          <w:rFonts w:hint="eastAsia"/>
        </w:rPr>
        <w:t>A.</w:t>
      </w:r>
      <w:r>
        <w:rPr>
          <w:rFonts w:hint="eastAsia"/>
        </w:rPr>
        <w:t>主站请求和</w:t>
      </w:r>
      <w:r>
        <w:rPr>
          <w:rFonts w:hint="eastAsia"/>
        </w:rPr>
        <w:t>B.</w:t>
      </w:r>
      <w:r>
        <w:rPr>
          <w:rFonts w:hint="eastAsia"/>
        </w:rPr>
        <w:t>从站响应</w:t>
      </w:r>
      <w:r>
        <w:rPr>
          <w:rFonts w:hint="eastAsia"/>
        </w:rPr>
        <w:t>:</w:t>
      </w:r>
    </w:p>
    <w:p w14:paraId="6DAD5CF0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主站发出的有效数据为：</w:t>
      </w:r>
    </w:p>
    <w:p w14:paraId="2ED34472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20</w:t>
      </w:r>
      <w:r>
        <w:rPr>
          <w:rFonts w:hint="eastAsia"/>
        </w:rPr>
        <w:t>：所有从机都能识别的地址</w:t>
      </w:r>
    </w:p>
    <w:p w14:paraId="79F59A8F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02</w:t>
      </w:r>
      <w:r>
        <w:rPr>
          <w:rFonts w:hint="eastAsia"/>
        </w:rPr>
        <w:t>：读取本机的节点地址</w:t>
      </w:r>
    </w:p>
    <w:p w14:paraId="5E375549" w14:textId="77777777" w:rsidR="001658E0" w:rsidRDefault="00124F6E">
      <w:pPr>
        <w:pStyle w:val="a1"/>
        <w:ind w:firstLineChars="0" w:firstLine="420"/>
      </w:pPr>
      <w:r>
        <w:rPr>
          <w:rFonts w:hint="eastAsia"/>
        </w:rPr>
        <w:t>从站发出的有效数据为：</w:t>
      </w:r>
    </w:p>
    <w:p w14:paraId="0BCFBCBF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20</w:t>
      </w:r>
      <w:r>
        <w:rPr>
          <w:rFonts w:hint="eastAsia"/>
        </w:rPr>
        <w:t>：所有从机都能识别的地址</w:t>
      </w:r>
    </w:p>
    <w:p w14:paraId="3B889C17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02</w:t>
      </w:r>
      <w:r>
        <w:rPr>
          <w:rFonts w:hint="eastAsia"/>
        </w:rPr>
        <w:t>：回应本机的节点地址</w:t>
      </w:r>
    </w:p>
    <w:p w14:paraId="02D8FABF" w14:textId="77777777" w:rsidR="001658E0" w:rsidRDefault="00124F6E">
      <w:pPr>
        <w:pStyle w:val="a1"/>
        <w:ind w:left="420" w:firstLineChars="0" w:firstLine="420"/>
      </w:pPr>
      <w:r>
        <w:rPr>
          <w:rFonts w:hint="eastAsia"/>
        </w:rPr>
        <w:t>22</w:t>
      </w:r>
      <w:r>
        <w:rPr>
          <w:rFonts w:hint="eastAsia"/>
        </w:rPr>
        <w:t>：本机地址</w:t>
      </w:r>
    </w:p>
    <w:p w14:paraId="59182370" w14:textId="77777777" w:rsidR="001658E0" w:rsidRDefault="001658E0">
      <w:pPr>
        <w:pStyle w:val="a1"/>
        <w:ind w:firstLineChars="0" w:firstLine="420"/>
      </w:pPr>
    </w:p>
    <w:p w14:paraId="0E14666B" w14:textId="77777777" w:rsidR="001658E0" w:rsidRDefault="001658E0">
      <w:pPr>
        <w:pStyle w:val="a1"/>
        <w:ind w:firstLineChars="0" w:firstLine="420"/>
      </w:pPr>
    </w:p>
    <w:p w14:paraId="3FA9E279" w14:textId="77777777" w:rsidR="001658E0" w:rsidRDefault="00124F6E">
      <w:pPr>
        <w:pStyle w:val="1"/>
      </w:pPr>
      <w:bookmarkStart w:id="38" w:name="_Toc75790021"/>
      <w:r>
        <w:rPr>
          <w:rFonts w:hint="eastAsia"/>
        </w:rPr>
        <w:t>异常处理</w:t>
      </w:r>
      <w:bookmarkEnd w:id="38"/>
    </w:p>
    <w:p w14:paraId="7362205C" w14:textId="77777777" w:rsidR="001658E0" w:rsidRDefault="00124F6E">
      <w:pPr>
        <w:pStyle w:val="2"/>
      </w:pPr>
      <w:bookmarkStart w:id="39" w:name="_Toc75790022"/>
      <w:r>
        <w:rPr>
          <w:rFonts w:hint="eastAsia"/>
        </w:rPr>
        <w:t>接收非法</w:t>
      </w:r>
      <w:r>
        <w:rPr>
          <w:rFonts w:hint="eastAsia"/>
        </w:rPr>
        <w:t>/</w:t>
      </w:r>
      <w:r>
        <w:rPr>
          <w:rFonts w:hint="eastAsia"/>
        </w:rPr>
        <w:t>异常数据后应答格式</w:t>
      </w:r>
      <w:bookmarkEnd w:id="36"/>
      <w:bookmarkEnd w:id="37"/>
      <w:bookmarkEnd w:id="39"/>
    </w:p>
    <w:tbl>
      <w:tblPr>
        <w:tblStyle w:val="af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1478"/>
        <w:gridCol w:w="1896"/>
        <w:gridCol w:w="1478"/>
        <w:gridCol w:w="1967"/>
        <w:gridCol w:w="1478"/>
      </w:tblGrid>
      <w:tr w:rsidR="001658E0" w14:paraId="47BE6C34" w14:textId="77777777">
        <w:tc>
          <w:tcPr>
            <w:tcW w:w="930" w:type="pct"/>
            <w:vAlign w:val="center"/>
          </w:tcPr>
          <w:p w14:paraId="1680528D" w14:textId="77777777" w:rsidR="001658E0" w:rsidRDefault="001658E0">
            <w:pPr>
              <w:pStyle w:val="a1"/>
              <w:ind w:firstLineChars="0" w:firstLine="0"/>
              <w:jc w:val="center"/>
            </w:pPr>
          </w:p>
        </w:tc>
        <w:tc>
          <w:tcPr>
            <w:tcW w:w="725" w:type="pct"/>
            <w:vAlign w:val="center"/>
          </w:tcPr>
          <w:p w14:paraId="53EB98B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30" w:type="pct"/>
            <w:vAlign w:val="center"/>
          </w:tcPr>
          <w:p w14:paraId="104E150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725" w:type="pct"/>
            <w:vAlign w:val="center"/>
          </w:tcPr>
          <w:p w14:paraId="1E8A372B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65" w:type="pct"/>
            <w:vAlign w:val="center"/>
          </w:tcPr>
          <w:p w14:paraId="37731CE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725" w:type="pct"/>
            <w:vAlign w:val="center"/>
          </w:tcPr>
          <w:p w14:paraId="56279650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658E0" w14:paraId="59BC7CDF" w14:textId="77777777">
        <w:tc>
          <w:tcPr>
            <w:tcW w:w="930" w:type="pct"/>
            <w:vAlign w:val="center"/>
          </w:tcPr>
          <w:p w14:paraId="6F49EB5E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描述（例如）</w:t>
            </w:r>
          </w:p>
        </w:tc>
        <w:tc>
          <w:tcPr>
            <w:tcW w:w="725" w:type="pct"/>
            <w:vAlign w:val="center"/>
          </w:tcPr>
          <w:p w14:paraId="01D7653F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930" w:type="pct"/>
            <w:vAlign w:val="center"/>
          </w:tcPr>
          <w:p w14:paraId="3F53CB2C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725" w:type="pct"/>
            <w:vAlign w:val="center"/>
          </w:tcPr>
          <w:p w14:paraId="0CA6340D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0x8X</w:t>
            </w:r>
          </w:p>
        </w:tc>
        <w:tc>
          <w:tcPr>
            <w:tcW w:w="965" w:type="pct"/>
            <w:vAlign w:val="center"/>
          </w:tcPr>
          <w:p w14:paraId="5F2791C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725" w:type="pct"/>
            <w:vAlign w:val="center"/>
          </w:tcPr>
          <w:p w14:paraId="0C0FEB2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 w:rsidR="001658E0" w14:paraId="27367DB1" w14:textId="77777777">
        <w:tc>
          <w:tcPr>
            <w:tcW w:w="930" w:type="pct"/>
            <w:vAlign w:val="center"/>
          </w:tcPr>
          <w:p w14:paraId="2F0F6B1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725" w:type="pct"/>
            <w:vAlign w:val="center"/>
          </w:tcPr>
          <w:p w14:paraId="7D8B9F9A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pct"/>
            <w:vAlign w:val="center"/>
          </w:tcPr>
          <w:p w14:paraId="7076BFC4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pct"/>
            <w:vAlign w:val="center"/>
          </w:tcPr>
          <w:p w14:paraId="16A7C6E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5" w:type="pct"/>
            <w:vAlign w:val="center"/>
          </w:tcPr>
          <w:p w14:paraId="3D8659C5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L-H</w:t>
            </w:r>
            <w:r>
              <w:rPr>
                <w:rFonts w:hint="eastAsia"/>
              </w:rPr>
              <w:t>）</w:t>
            </w:r>
          </w:p>
        </w:tc>
        <w:tc>
          <w:tcPr>
            <w:tcW w:w="725" w:type="pct"/>
            <w:vAlign w:val="center"/>
          </w:tcPr>
          <w:p w14:paraId="662EA9D7" w14:textId="77777777" w:rsidR="001658E0" w:rsidRDefault="00124F6E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080A7F2" w14:textId="77777777" w:rsidR="001658E0" w:rsidRDefault="00124F6E">
      <w:pPr>
        <w:pStyle w:val="2"/>
      </w:pPr>
      <w:bookmarkStart w:id="40" w:name="_Toc19284"/>
      <w:bookmarkStart w:id="41" w:name="_Toc32039"/>
      <w:bookmarkStart w:id="42" w:name="_Toc75790023"/>
      <w:r>
        <w:rPr>
          <w:rFonts w:hint="eastAsia"/>
        </w:rPr>
        <w:lastRenderedPageBreak/>
        <w:t>功能码说明</w:t>
      </w:r>
      <w:bookmarkEnd w:id="40"/>
      <w:bookmarkEnd w:id="41"/>
      <w:bookmarkEnd w:id="42"/>
    </w:p>
    <w:tbl>
      <w:tblPr>
        <w:tblStyle w:val="af"/>
        <w:tblW w:w="5188" w:type="dxa"/>
        <w:tblLayout w:type="fixed"/>
        <w:tblLook w:val="04A0" w:firstRow="1" w:lastRow="0" w:firstColumn="1" w:lastColumn="0" w:noHBand="0" w:noVBand="1"/>
      </w:tblPr>
      <w:tblGrid>
        <w:gridCol w:w="1363"/>
        <w:gridCol w:w="3825"/>
      </w:tblGrid>
      <w:tr w:rsidR="001658E0" w14:paraId="69755F59" w14:textId="77777777">
        <w:tc>
          <w:tcPr>
            <w:tcW w:w="1363" w:type="dxa"/>
            <w:vAlign w:val="center"/>
          </w:tcPr>
          <w:p w14:paraId="12B7D50B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3825" w:type="dxa"/>
            <w:vAlign w:val="center"/>
          </w:tcPr>
          <w:p w14:paraId="3174D0A7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658E0" w14:paraId="05403FB6" w14:textId="77777777">
        <w:tc>
          <w:tcPr>
            <w:tcW w:w="1363" w:type="dxa"/>
            <w:vAlign w:val="center"/>
          </w:tcPr>
          <w:p w14:paraId="56D7BA83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0x81</w:t>
            </w:r>
          </w:p>
        </w:tc>
        <w:tc>
          <w:tcPr>
            <w:tcW w:w="3825" w:type="dxa"/>
            <w:vAlign w:val="center"/>
          </w:tcPr>
          <w:p w14:paraId="2D1B23FC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未识别功能码</w:t>
            </w:r>
          </w:p>
        </w:tc>
      </w:tr>
      <w:tr w:rsidR="001658E0" w14:paraId="55AEC192" w14:textId="77777777">
        <w:tc>
          <w:tcPr>
            <w:tcW w:w="1363" w:type="dxa"/>
            <w:vAlign w:val="center"/>
          </w:tcPr>
          <w:p w14:paraId="0CD8CF56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0x82</w:t>
            </w:r>
          </w:p>
        </w:tc>
        <w:tc>
          <w:tcPr>
            <w:tcW w:w="3825" w:type="dxa"/>
            <w:vAlign w:val="center"/>
          </w:tcPr>
          <w:p w14:paraId="7496BBC7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非法寄存器地址</w:t>
            </w:r>
          </w:p>
        </w:tc>
      </w:tr>
      <w:tr w:rsidR="001658E0" w14:paraId="7CBB8B48" w14:textId="77777777">
        <w:tc>
          <w:tcPr>
            <w:tcW w:w="1363" w:type="dxa"/>
            <w:vAlign w:val="center"/>
          </w:tcPr>
          <w:p w14:paraId="2C44D6AE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0x83</w:t>
            </w:r>
          </w:p>
        </w:tc>
        <w:tc>
          <w:tcPr>
            <w:tcW w:w="3825" w:type="dxa"/>
            <w:vAlign w:val="center"/>
          </w:tcPr>
          <w:p w14:paraId="67ECA67A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非法写入数据</w:t>
            </w:r>
          </w:p>
        </w:tc>
      </w:tr>
      <w:tr w:rsidR="001658E0" w14:paraId="3D2ADDCE" w14:textId="77777777">
        <w:tc>
          <w:tcPr>
            <w:tcW w:w="1363" w:type="dxa"/>
            <w:vAlign w:val="center"/>
          </w:tcPr>
          <w:p w14:paraId="41DB37C0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0x84</w:t>
            </w:r>
          </w:p>
        </w:tc>
        <w:tc>
          <w:tcPr>
            <w:tcW w:w="3825" w:type="dxa"/>
            <w:vAlign w:val="center"/>
          </w:tcPr>
          <w:p w14:paraId="11F69E7D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未知协议版本</w:t>
            </w:r>
          </w:p>
        </w:tc>
      </w:tr>
      <w:tr w:rsidR="001658E0" w14:paraId="21E7042A" w14:textId="77777777">
        <w:tc>
          <w:tcPr>
            <w:tcW w:w="1363" w:type="dxa"/>
            <w:vAlign w:val="center"/>
          </w:tcPr>
          <w:p w14:paraId="308BEAC0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0x88</w:t>
            </w:r>
          </w:p>
        </w:tc>
        <w:tc>
          <w:tcPr>
            <w:tcW w:w="3825" w:type="dxa"/>
            <w:vAlign w:val="center"/>
          </w:tcPr>
          <w:p w14:paraId="02B98319" w14:textId="77777777" w:rsidR="001658E0" w:rsidRDefault="00124F6E">
            <w:pPr>
              <w:pStyle w:val="a1"/>
              <w:ind w:firstLineChars="0" w:firstLine="0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14:paraId="36978DF0" w14:textId="77777777" w:rsidR="001658E0" w:rsidRDefault="001658E0"/>
    <w:sectPr w:rsidR="001658E0">
      <w:footerReference w:type="default" r:id="rId14"/>
      <w:pgSz w:w="11906" w:h="16838"/>
      <w:pgMar w:top="851" w:right="851" w:bottom="851" w:left="85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45E3" w14:textId="77777777" w:rsidR="004845C0" w:rsidRDefault="004845C0">
      <w:r>
        <w:separator/>
      </w:r>
    </w:p>
  </w:endnote>
  <w:endnote w:type="continuationSeparator" w:id="0">
    <w:p w14:paraId="0F1B7A42" w14:textId="77777777" w:rsidR="004845C0" w:rsidRDefault="0048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CBAA322-335A-4C5D-90ED-05624F5AE12A}"/>
    <w:embedBold r:id="rId2" w:subsetted="1" w:fontKey="{556FF7C3-B889-4E07-89F9-EE6689296181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2B2E" w14:textId="77777777" w:rsidR="001658E0" w:rsidRDefault="00124F6E">
    <w:pPr>
      <w:pStyle w:val="a7"/>
    </w:pPr>
    <w:r>
      <w:ptab w:relativeTo="margin" w:alignment="left" w:leader="none"/>
    </w:r>
    <w: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C520" w14:textId="77777777" w:rsidR="001658E0" w:rsidRDefault="00124F6E">
    <w:pPr>
      <w:pStyle w:val="a7"/>
    </w:pPr>
    <w:ins w:id="1" w:author="涛濤" w:date="2019-08-28T14:02:00Z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FB252" wp14:editId="7288F14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DADAE" w14:textId="77777777" w:rsidR="001658E0" w:rsidRDefault="00124F6E">
                            <w:pPr>
                              <w:pStyle w:val="a7"/>
                              <w:numPr>
                                <w:ilvl w:val="255"/>
                                <w:numId w:val="0"/>
                              </w:numPr>
                            </w:pPr>
                            <w:r>
                              <w:ptab w:relativeTo="margin" w:alignment="left" w:leader="none"/>
                            </w:r>
                            <w:r>
                              <w:rPr>
                                <w:rFonts w:cs="Arial"/>
                              </w:rPr>
                              <w:sym w:font="Symbol" w:char="F0D3"/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深圳通业科技</w:t>
                            </w:r>
                            <w:r>
                              <w:rPr>
                                <w:rFonts w:cs="Arial" w:hint="eastAsia"/>
                              </w:rPr>
                              <w:t>股份</w:t>
                            </w:r>
                            <w:r>
                              <w:rPr>
                                <w:rFonts w:cs="Arial"/>
                              </w:rPr>
                              <w:t>有限公司</w:t>
                            </w:r>
                            <w:r>
                              <w:ptab w:relativeTo="margin" w:alignment="center" w:leader="none"/>
                            </w:r>
                            <w:r>
                              <w:ptab w:relativeTo="margin" w:alignment="right" w:leader="none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instrText xml:space="preserve"> PAGE \* MERGEFORMAT </w:instrTex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ii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共</w:t>
                            </w:r>
                            <w:r>
                              <w:rPr>
                                <w:rFonts w:cs="Arial" w:hint="eastAsia"/>
                                <w:kern w:val="0"/>
                                <w:szCs w:val="21"/>
                              </w:rPr>
                              <w:t>ii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FB2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  <v:textbox style="mso-fit-shape-to-text:t" inset="0,0,0,0">
                  <w:txbxContent>
                    <w:p w14:paraId="0A9DADAE" w14:textId="77777777" w:rsidR="001658E0" w:rsidRDefault="00124F6E">
                      <w:pPr>
                        <w:pStyle w:val="a7"/>
                        <w:numPr>
                          <w:ilvl w:val="255"/>
                          <w:numId w:val="0"/>
                        </w:numPr>
                      </w:pPr>
                      <w:r>
                        <w:ptab w:relativeTo="margin" w:alignment="left" w:leader="none"/>
                      </w:r>
                      <w:r>
                        <w:rPr>
                          <w:rFonts w:cs="Arial"/>
                        </w:rPr>
                        <w:sym w:font="Symbol" w:char="F0D3"/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深圳通业科技</w:t>
                      </w:r>
                      <w:r>
                        <w:rPr>
                          <w:rFonts w:cs="Arial" w:hint="eastAsia"/>
                        </w:rPr>
                        <w:t>股份</w:t>
                      </w:r>
                      <w:r>
                        <w:rPr>
                          <w:rFonts w:cs="Arial"/>
                        </w:rPr>
                        <w:t>有限公司</w:t>
                      </w:r>
                      <w:r>
                        <w:ptab w:relativeTo="margin" w:alignment="center" w:leader="none"/>
                      </w:r>
                      <w:r>
                        <w:ptab w:relativeTo="margin" w:alignment="right" w:leader="none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第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instrText xml:space="preserve"> PAGE \* MERGEFORMAT </w:instrTex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fldChar w:fldCharType="separate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ii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fldChar w:fldCharType="end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页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共</w:t>
                      </w:r>
                      <w:r>
                        <w:rPr>
                          <w:rFonts w:cs="Arial" w:hint="eastAsia"/>
                          <w:kern w:val="0"/>
                          <w:szCs w:val="21"/>
                        </w:rPr>
                        <w:t>ii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3C92" w14:textId="353E95F5" w:rsidR="001658E0" w:rsidRDefault="00124F6E">
    <w:pPr>
      <w:pStyle w:val="a7"/>
    </w:pPr>
    <w:r>
      <w:ptab w:relativeTo="margin" w:alignment="left" w:leader="none"/>
    </w:r>
    <w:r>
      <w:rPr>
        <w:rFonts w:cs="Arial"/>
      </w:rPr>
      <w:sym w:font="Symbol" w:char="F0D3"/>
    </w:r>
    <w:r>
      <w:rPr>
        <w:rFonts w:cs="Arial"/>
      </w:rPr>
      <w:t xml:space="preserve"> </w:t>
    </w:r>
    <w:r>
      <w:rPr>
        <w:rFonts w:cs="Arial"/>
      </w:rPr>
      <w:t>深圳通业科技</w:t>
    </w:r>
    <w:r>
      <w:rPr>
        <w:rFonts w:cs="Arial" w:hint="eastAsia"/>
      </w:rPr>
      <w:t>股份</w:t>
    </w:r>
    <w:r>
      <w:rPr>
        <w:rFonts w:cs="Arial"/>
      </w:rPr>
      <w:t>有限公司</w:t>
    </w:r>
    <w:r>
      <w:ptab w:relativeTo="margin" w:alignment="center" w:leader="none"/>
    </w:r>
    <w:r>
      <w:ptab w:relativeTo="margin" w:alignment="right" w:leader="none"/>
    </w:r>
    <w:r>
      <w:rPr>
        <w:rFonts w:cs="Arial"/>
        <w:kern w:val="0"/>
        <w:szCs w:val="21"/>
      </w:rPr>
      <w:t>第</w:t>
    </w:r>
    <w:r>
      <w:rPr>
        <w:rFonts w:cs="Arial"/>
        <w:kern w:val="0"/>
        <w:szCs w:val="21"/>
      </w:rPr>
      <w:fldChar w:fldCharType="begin"/>
    </w:r>
    <w:r>
      <w:rPr>
        <w:rFonts w:cs="Arial"/>
        <w:kern w:val="0"/>
        <w:szCs w:val="21"/>
      </w:rPr>
      <w:instrText>PAGE   \* MERGEFORMAT</w:instrText>
    </w:r>
    <w:r>
      <w:rPr>
        <w:rFonts w:cs="Arial"/>
        <w:kern w:val="0"/>
        <w:szCs w:val="21"/>
      </w:rPr>
      <w:fldChar w:fldCharType="separate"/>
    </w:r>
    <w:r>
      <w:rPr>
        <w:rFonts w:cs="Arial"/>
        <w:kern w:val="0"/>
        <w:szCs w:val="21"/>
        <w:lang w:val="zh-CN"/>
      </w:rPr>
      <w:t>1</w:t>
    </w:r>
    <w:r>
      <w:rPr>
        <w:rFonts w:cs="Arial"/>
        <w:kern w:val="0"/>
        <w:szCs w:val="21"/>
      </w:rPr>
      <w:fldChar w:fldCharType="end"/>
    </w:r>
    <w:r>
      <w:rPr>
        <w:rFonts w:cs="Arial"/>
        <w:kern w:val="0"/>
        <w:szCs w:val="21"/>
      </w:rPr>
      <w:t>页</w:t>
    </w:r>
    <w:r>
      <w:rPr>
        <w:rFonts w:cs="Arial"/>
        <w:kern w:val="0"/>
        <w:szCs w:val="21"/>
      </w:rPr>
      <w:t xml:space="preserve"> </w:t>
    </w:r>
    <w:r>
      <w:rPr>
        <w:rFonts w:cs="Arial"/>
        <w:kern w:val="0"/>
        <w:szCs w:val="21"/>
      </w:rPr>
      <w:t>共</w:t>
    </w:r>
    <w:r>
      <w:rPr>
        <w:rFonts w:cs="Arial"/>
      </w:rPr>
      <w:fldChar w:fldCharType="begin"/>
    </w:r>
    <w:r>
      <w:rPr>
        <w:rFonts w:cs="Arial"/>
      </w:rPr>
      <w:instrText xml:space="preserve"> SECTIONPAGES  \* Arabic  \* MERGEFORMAT </w:instrText>
    </w:r>
    <w:r>
      <w:rPr>
        <w:rFonts w:cs="Arial"/>
      </w:rPr>
      <w:fldChar w:fldCharType="separate"/>
    </w:r>
    <w:r w:rsidR="00AF7303">
      <w:rPr>
        <w:rFonts w:cs="Arial"/>
        <w:noProof/>
      </w:rPr>
      <w:t>15</w:t>
    </w:r>
    <w:r>
      <w:rPr>
        <w:rFonts w:cs="Arial"/>
      </w:rPr>
      <w:fldChar w:fldCharType="end"/>
    </w:r>
    <w:r>
      <w:rPr>
        <w:rFonts w:cs="Arial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C493" w14:textId="77777777" w:rsidR="004845C0" w:rsidRDefault="004845C0">
      <w:r>
        <w:separator/>
      </w:r>
    </w:p>
  </w:footnote>
  <w:footnote w:type="continuationSeparator" w:id="0">
    <w:p w14:paraId="66949D10" w14:textId="77777777" w:rsidR="004845C0" w:rsidRDefault="00484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4D60" w14:textId="77777777" w:rsidR="001658E0" w:rsidRDefault="00124F6E">
    <w:pPr>
      <w:pStyle w:val="a9"/>
    </w:pPr>
    <w:r>
      <w:ptab w:relativeTo="margin" w:alignment="left" w:leader="none"/>
    </w:r>
    <w:r>
      <w:rPr>
        <w:rFonts w:hint="eastAsia"/>
      </w:rPr>
      <w:t>文件编号：</w:t>
    </w:r>
    <w:r>
      <w:rPr>
        <w:rFonts w:hint="eastAsia"/>
      </w:rPr>
      <w:t>T</w:t>
    </w:r>
    <w:r>
      <w:t>Y.PMSM1000-RD-151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文件名称：</w:t>
    </w:r>
    <w:sdt>
      <w:sdtPr>
        <w:rPr>
          <w:rFonts w:hint="eastAsia"/>
        </w:rPr>
        <w:alias w:val="标题"/>
        <w:id w:val="-1068261916"/>
        <w:placeholder>
          <w:docPart w:val="6359BDE4069946AF91BA6D441EA335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Style w:val="af2"/>
            <w:rFonts w:hint="eastAsia"/>
          </w:rPr>
          <w:t>PMSM1000</w:t>
        </w:r>
        <w:r>
          <w:rPr>
            <w:rStyle w:val="af2"/>
            <w:rFonts w:hint="eastAsia"/>
          </w:rPr>
          <w:t>平台控制器</w:t>
        </w:r>
        <w:r>
          <w:rPr>
            <w:rStyle w:val="af2"/>
            <w:rFonts w:hint="eastAsia"/>
          </w:rPr>
          <w:t>RS485</w:t>
        </w:r>
        <w:r>
          <w:rPr>
            <w:rStyle w:val="af2"/>
            <w:rFonts w:hint="eastAsia"/>
          </w:rPr>
          <w:t>调速通信协议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1D52" w14:textId="77777777" w:rsidR="001658E0" w:rsidRDefault="00124F6E">
    <w:pPr>
      <w:pStyle w:val="a9"/>
    </w:pPr>
    <w:r>
      <w:ptab w:relativeTo="margin" w:alignment="left" w:leader="none"/>
    </w:r>
    <w:r>
      <w:rPr>
        <w:rFonts w:hint="eastAsia"/>
      </w:rPr>
      <w:t>文件编号：</w:t>
    </w:r>
    <w:r>
      <w:t xml:space="preserve"> TY.PMSM1000-</w:t>
    </w:r>
    <w:r>
      <w:rPr>
        <w:rFonts w:hint="eastAsia"/>
      </w:rPr>
      <w:t>DE</w:t>
    </w:r>
    <w:r>
      <w:t xml:space="preserve">-151     </w:t>
    </w:r>
    <w:r>
      <w:ptab w:relativeTo="margin" w:alignment="center" w:leader="none"/>
    </w:r>
    <w:r>
      <w:rPr>
        <w:rFonts w:hint="eastAsia"/>
      </w:rPr>
      <w:t>文件名称：</w:t>
    </w:r>
    <w:sdt>
      <w:sdtPr>
        <w:rPr>
          <w:rFonts w:hint="eastAsia"/>
        </w:rPr>
        <w:alias w:val="标题"/>
        <w:id w:val="-895196669"/>
        <w:placeholder>
          <w:docPart w:val="98FA3E99402E47069FBB073379CF5D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hint="eastAsia"/>
          </w:rPr>
          <w:t>PMSM1000</w:t>
        </w:r>
        <w:r>
          <w:rPr>
            <w:rFonts w:hint="eastAsia"/>
          </w:rPr>
          <w:t>平台控制器</w:t>
        </w:r>
        <w:r>
          <w:rPr>
            <w:rFonts w:hint="eastAsia"/>
          </w:rPr>
          <w:t>RS485</w:t>
        </w:r>
        <w:r>
          <w:rPr>
            <w:rFonts w:hint="eastAsia"/>
          </w:rPr>
          <w:t>调速通信协议</w:t>
        </w:r>
      </w:sdtContent>
    </w:sdt>
    <w:r>
      <w:t xml:space="preserve"> </w:t>
    </w:r>
    <w:r>
      <w:ptab w:relativeTo="margin" w:alignment="right" w:leader="none"/>
    </w:r>
    <w:r>
      <w:rPr>
        <w:rFonts w:hint="eastAsia"/>
      </w:rPr>
      <w:t>版本号：</w:t>
    </w:r>
    <w:r>
      <w:rPr>
        <w:rFonts w:hint="eastAsia"/>
      </w:rPr>
      <w:t>V</w:t>
    </w:r>
    <w:r>
      <w:t>1.0</w:t>
    </w:r>
    <w:r>
      <w:rPr>
        <w:rFonts w:hint="eastAsia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D8DDDF"/>
    <w:multiLevelType w:val="singleLevel"/>
    <w:tmpl w:val="96D8DD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EA404AD"/>
    <w:multiLevelType w:val="singleLevel"/>
    <w:tmpl w:val="9EA404AD"/>
    <w:lvl w:ilvl="0">
      <w:start w:val="2"/>
      <w:numFmt w:val="upperLetter"/>
      <w:lvlText w:val="%1."/>
      <w:lvlJc w:val="left"/>
      <w:pPr>
        <w:tabs>
          <w:tab w:val="left" w:pos="312"/>
        </w:tabs>
        <w:ind w:left="220"/>
      </w:pPr>
    </w:lvl>
  </w:abstractNum>
  <w:abstractNum w:abstractNumId="2" w15:restartNumberingAfterBreak="0">
    <w:nsid w:val="016949D6"/>
    <w:multiLevelType w:val="multilevel"/>
    <w:tmpl w:val="016949D6"/>
    <w:lvl w:ilvl="0">
      <w:start w:val="1"/>
      <w:numFmt w:val="decimal"/>
      <w:pStyle w:val="TOC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F19029A"/>
    <w:multiLevelType w:val="singleLevel"/>
    <w:tmpl w:val="1F19029A"/>
    <w:lvl w:ilvl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4923A7F"/>
    <w:multiLevelType w:val="multilevel"/>
    <w:tmpl w:val="24923A7F"/>
    <w:lvl w:ilvl="0">
      <w:start w:val="1"/>
      <w:numFmt w:val="decimal"/>
      <w:pStyle w:val="a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FDF062"/>
    <w:multiLevelType w:val="singleLevel"/>
    <w:tmpl w:val="29FDF0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A9E2944"/>
    <w:multiLevelType w:val="singleLevel"/>
    <w:tmpl w:val="2A9E29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BEC1ECB"/>
    <w:multiLevelType w:val="multilevel"/>
    <w:tmpl w:val="3BEC1ECB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84489D8"/>
    <w:multiLevelType w:val="singleLevel"/>
    <w:tmpl w:val="484489D8"/>
    <w:lvl w:ilvl="0">
      <w:start w:val="1"/>
      <w:numFmt w:val="decimal"/>
      <w:lvlText w:val="%1."/>
      <w:lvlJc w:val="left"/>
      <w:pPr>
        <w:ind w:left="708" w:hanging="425"/>
      </w:pPr>
      <w:rPr>
        <w:rFonts w:hint="default"/>
      </w:rPr>
    </w:lvl>
  </w:abstractNum>
  <w:abstractNum w:abstractNumId="9" w15:restartNumberingAfterBreak="0">
    <w:nsid w:val="49B359AB"/>
    <w:multiLevelType w:val="singleLevel"/>
    <w:tmpl w:val="49B359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CB23D4B"/>
    <w:multiLevelType w:val="singleLevel"/>
    <w:tmpl w:val="4CB23D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4D1B3F2A"/>
    <w:multiLevelType w:val="singleLevel"/>
    <w:tmpl w:val="4D1B3F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涛濤">
    <w15:presenceInfo w15:providerId="None" w15:userId="涛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TrueTypeFonts/>
  <w:saveSubsetFonts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12E3F"/>
    <w:rsid w:val="000A6F14"/>
    <w:rsid w:val="000C40D6"/>
    <w:rsid w:val="000D2C6C"/>
    <w:rsid w:val="000F2AEE"/>
    <w:rsid w:val="001026E4"/>
    <w:rsid w:val="00124F6E"/>
    <w:rsid w:val="001658E0"/>
    <w:rsid w:val="00182EA7"/>
    <w:rsid w:val="0019163D"/>
    <w:rsid w:val="001B16A0"/>
    <w:rsid w:val="001C3E45"/>
    <w:rsid w:val="001F014B"/>
    <w:rsid w:val="0020284F"/>
    <w:rsid w:val="00214758"/>
    <w:rsid w:val="002656D8"/>
    <w:rsid w:val="00266CCF"/>
    <w:rsid w:val="00324C6B"/>
    <w:rsid w:val="0037674E"/>
    <w:rsid w:val="00377947"/>
    <w:rsid w:val="0039236C"/>
    <w:rsid w:val="003F1EF3"/>
    <w:rsid w:val="004165EA"/>
    <w:rsid w:val="004845C0"/>
    <w:rsid w:val="00486CAE"/>
    <w:rsid w:val="005162CC"/>
    <w:rsid w:val="005437D0"/>
    <w:rsid w:val="00551F7B"/>
    <w:rsid w:val="00590A45"/>
    <w:rsid w:val="005E1935"/>
    <w:rsid w:val="005E2A46"/>
    <w:rsid w:val="0061614B"/>
    <w:rsid w:val="00642E3B"/>
    <w:rsid w:val="006B33BE"/>
    <w:rsid w:val="006D3A19"/>
    <w:rsid w:val="00734CB7"/>
    <w:rsid w:val="007430DD"/>
    <w:rsid w:val="0077078E"/>
    <w:rsid w:val="0078392F"/>
    <w:rsid w:val="008301BA"/>
    <w:rsid w:val="00834129"/>
    <w:rsid w:val="00854211"/>
    <w:rsid w:val="008C40DD"/>
    <w:rsid w:val="008D5C24"/>
    <w:rsid w:val="00945A44"/>
    <w:rsid w:val="009A2563"/>
    <w:rsid w:val="009B2D18"/>
    <w:rsid w:val="009E4244"/>
    <w:rsid w:val="00A64D28"/>
    <w:rsid w:val="00A857C2"/>
    <w:rsid w:val="00AD041F"/>
    <w:rsid w:val="00AF0B01"/>
    <w:rsid w:val="00AF7303"/>
    <w:rsid w:val="00B14957"/>
    <w:rsid w:val="00BA5A10"/>
    <w:rsid w:val="00C50F87"/>
    <w:rsid w:val="00C705A0"/>
    <w:rsid w:val="00C97FE9"/>
    <w:rsid w:val="00CA555C"/>
    <w:rsid w:val="00CB1C8D"/>
    <w:rsid w:val="00CD5D45"/>
    <w:rsid w:val="00CE1702"/>
    <w:rsid w:val="00D216A7"/>
    <w:rsid w:val="00D85843"/>
    <w:rsid w:val="00E058DA"/>
    <w:rsid w:val="00E81743"/>
    <w:rsid w:val="00E97F33"/>
    <w:rsid w:val="00F0230E"/>
    <w:rsid w:val="00F274BA"/>
    <w:rsid w:val="00F71DF9"/>
    <w:rsid w:val="00F73C74"/>
    <w:rsid w:val="00F80929"/>
    <w:rsid w:val="00FE46A2"/>
    <w:rsid w:val="04AC2ACA"/>
    <w:rsid w:val="0A020EE8"/>
    <w:rsid w:val="1415037C"/>
    <w:rsid w:val="17003EF4"/>
    <w:rsid w:val="18AB27B8"/>
    <w:rsid w:val="18B82D1C"/>
    <w:rsid w:val="191A3DF1"/>
    <w:rsid w:val="1CD33FD6"/>
    <w:rsid w:val="1CF81377"/>
    <w:rsid w:val="1FA02900"/>
    <w:rsid w:val="1FCB0B42"/>
    <w:rsid w:val="1FD14CB4"/>
    <w:rsid w:val="236E024E"/>
    <w:rsid w:val="26B2428E"/>
    <w:rsid w:val="28DB08E4"/>
    <w:rsid w:val="29E64F85"/>
    <w:rsid w:val="2EF320C0"/>
    <w:rsid w:val="2FA85DBE"/>
    <w:rsid w:val="316946FC"/>
    <w:rsid w:val="325022AC"/>
    <w:rsid w:val="32672B9A"/>
    <w:rsid w:val="329D4F5E"/>
    <w:rsid w:val="35452AF0"/>
    <w:rsid w:val="36A474F2"/>
    <w:rsid w:val="3B512E3F"/>
    <w:rsid w:val="3BB065C8"/>
    <w:rsid w:val="3BE55E3D"/>
    <w:rsid w:val="3C0E320A"/>
    <w:rsid w:val="3C885CF6"/>
    <w:rsid w:val="44C73F64"/>
    <w:rsid w:val="4842766B"/>
    <w:rsid w:val="4D59249D"/>
    <w:rsid w:val="531E7968"/>
    <w:rsid w:val="5A8E23EB"/>
    <w:rsid w:val="5C9A43D7"/>
    <w:rsid w:val="62CD5E4B"/>
    <w:rsid w:val="65050194"/>
    <w:rsid w:val="656C4147"/>
    <w:rsid w:val="6ACF2C16"/>
    <w:rsid w:val="70812D12"/>
    <w:rsid w:val="7E1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841E18"/>
  <w15:docId w15:val="{E656FE8E-2AF1-4B82-9B0A-BF2C0F36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11" w:qFormat="1"/>
    <w:lsdException w:name="footer" w:uiPriority="1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jc w:val="both"/>
    </w:pPr>
    <w:rPr>
      <w:rFonts w:ascii="Arial" w:hAnsi="Arial" w:cstheme="minorBidi"/>
      <w:color w:val="000000" w:themeColor="text1"/>
      <w:kern w:val="2"/>
      <w:sz w:val="21"/>
      <w:szCs w:val="21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楷体"/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楷体" w:cstheme="majorBidi"/>
      <w:b/>
      <w:bCs/>
      <w:sz w:val="36"/>
      <w:szCs w:val="32"/>
    </w:rPr>
  </w:style>
  <w:style w:type="paragraph" w:styleId="3">
    <w:name w:val="heading 3"/>
    <w:basedOn w:val="a0"/>
    <w:next w:val="a1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1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4"/>
    <w:qFormat/>
    <w:pPr>
      <w:spacing w:after="120"/>
      <w:ind w:firstLineChars="200" w:firstLine="200"/>
    </w:pPr>
  </w:style>
  <w:style w:type="paragraph" w:styleId="a6">
    <w:name w:val="caption"/>
    <w:basedOn w:val="a0"/>
    <w:next w:val="a1"/>
    <w:uiPriority w:val="35"/>
    <w:qFormat/>
    <w:pPr>
      <w:spacing w:after="120"/>
      <w:jc w:val="center"/>
    </w:pPr>
    <w:rPr>
      <w:rFonts w:eastAsia="黑体" w:cstheme="majorBidi"/>
      <w:sz w:val="20"/>
      <w:szCs w:val="20"/>
    </w:rPr>
  </w:style>
  <w:style w:type="paragraph" w:styleId="TOC3">
    <w:name w:val="toc 3"/>
    <w:basedOn w:val="a0"/>
    <w:next w:val="a0"/>
    <w:uiPriority w:val="39"/>
    <w:semiHidden/>
    <w:unhideWhenUsed/>
    <w:qFormat/>
    <w:pPr>
      <w:ind w:leftChars="400" w:left="840"/>
    </w:pPr>
  </w:style>
  <w:style w:type="paragraph" w:styleId="a7">
    <w:name w:val="footer"/>
    <w:basedOn w:val="a0"/>
    <w:link w:val="a8"/>
    <w:uiPriority w:val="1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1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0">
    <w:name w:val="toc 1"/>
    <w:basedOn w:val="a0"/>
    <w:next w:val="a0"/>
    <w:uiPriority w:val="39"/>
    <w:unhideWhenUsed/>
    <w:qFormat/>
  </w:style>
  <w:style w:type="paragraph" w:styleId="ab">
    <w:name w:val="Subtitle"/>
    <w:basedOn w:val="a0"/>
    <w:next w:val="a1"/>
    <w:link w:val="ac"/>
    <w:uiPriority w:val="8"/>
    <w:qFormat/>
    <w:pPr>
      <w:keepLines/>
      <w:spacing w:before="240" w:after="60" w:line="312" w:lineRule="auto"/>
      <w:jc w:val="center"/>
    </w:pPr>
    <w:rPr>
      <w:rFonts w:eastAsia="楷体"/>
      <w:b/>
      <w:bCs/>
      <w:kern w:val="28"/>
      <w:sz w:val="44"/>
      <w:szCs w:val="32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d">
    <w:name w:val="Title"/>
    <w:basedOn w:val="a0"/>
    <w:next w:val="a1"/>
    <w:link w:val="ae"/>
    <w:uiPriority w:val="8"/>
    <w:qFormat/>
    <w:pPr>
      <w:keepLines/>
      <w:spacing w:before="240" w:after="60"/>
      <w:jc w:val="center"/>
    </w:pPr>
    <w:rPr>
      <w:rFonts w:eastAsia="楷体" w:cstheme="majorBidi"/>
      <w:b/>
      <w:bCs/>
      <w:sz w:val="52"/>
      <w:szCs w:val="32"/>
    </w:rPr>
  </w:style>
  <w:style w:type="table" w:styleId="af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2"/>
    <w:qFormat/>
  </w:style>
  <w:style w:type="character" w:styleId="af1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 字符"/>
    <w:basedOn w:val="a2"/>
    <w:link w:val="a9"/>
    <w:uiPriority w:val="11"/>
    <w:qFormat/>
    <w:rPr>
      <w:sz w:val="18"/>
      <w:szCs w:val="18"/>
    </w:rPr>
  </w:style>
  <w:style w:type="character" w:customStyle="1" w:styleId="a8">
    <w:name w:val="页脚 字符"/>
    <w:basedOn w:val="a2"/>
    <w:link w:val="a7"/>
    <w:uiPriority w:val="11"/>
    <w:qFormat/>
    <w:rPr>
      <w:sz w:val="18"/>
      <w:szCs w:val="18"/>
    </w:rPr>
  </w:style>
  <w:style w:type="character" w:customStyle="1" w:styleId="a5">
    <w:name w:val="正文文本 字符"/>
    <w:basedOn w:val="a2"/>
    <w:link w:val="a1"/>
    <w:uiPriority w:val="4"/>
    <w:qFormat/>
  </w:style>
  <w:style w:type="character" w:customStyle="1" w:styleId="ae">
    <w:name w:val="标题 字符"/>
    <w:basedOn w:val="a2"/>
    <w:link w:val="ad"/>
    <w:uiPriority w:val="8"/>
    <w:qFormat/>
    <w:rPr>
      <w:rFonts w:eastAsia="楷体" w:cstheme="majorBidi"/>
      <w:b/>
      <w:bCs/>
      <w:sz w:val="52"/>
      <w:szCs w:val="32"/>
    </w:rPr>
  </w:style>
  <w:style w:type="character" w:customStyle="1" w:styleId="ac">
    <w:name w:val="副标题 字符"/>
    <w:basedOn w:val="a2"/>
    <w:link w:val="ab"/>
    <w:uiPriority w:val="8"/>
    <w:qFormat/>
    <w:rPr>
      <w:rFonts w:eastAsia="楷体"/>
      <w:b/>
      <w:bCs/>
      <w:kern w:val="28"/>
      <w:sz w:val="44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pPr>
      <w:numPr>
        <w:numId w:val="2"/>
      </w:numPr>
      <w:outlineLvl w:val="9"/>
    </w:pPr>
    <w:rPr>
      <w:rFonts w:eastAsia="宋体"/>
    </w:rPr>
  </w:style>
  <w:style w:type="character" w:customStyle="1" w:styleId="10">
    <w:name w:val="标题 1 字符"/>
    <w:basedOn w:val="a2"/>
    <w:link w:val="1"/>
    <w:uiPriority w:val="9"/>
    <w:qFormat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Pr>
      <w:rFonts w:eastAsia="楷体" w:cstheme="majorBidi"/>
      <w:b/>
      <w:bCs/>
      <w:sz w:val="36"/>
      <w:szCs w:val="32"/>
    </w:rPr>
  </w:style>
  <w:style w:type="character" w:customStyle="1" w:styleId="30">
    <w:name w:val="标题 3 字符"/>
    <w:basedOn w:val="a2"/>
    <w:link w:val="3"/>
    <w:uiPriority w:val="9"/>
    <w:qFormat/>
    <w:rPr>
      <w:b/>
      <w:bCs/>
      <w:sz w:val="28"/>
      <w:szCs w:val="32"/>
    </w:rPr>
  </w:style>
  <w:style w:type="character" w:customStyle="1" w:styleId="40">
    <w:name w:val="标题 4 字符"/>
    <w:basedOn w:val="a2"/>
    <w:link w:val="4"/>
    <w:uiPriority w:val="9"/>
    <w:qFormat/>
    <w:rPr>
      <w:rFonts w:cstheme="majorBidi"/>
      <w:b/>
      <w:bCs/>
      <w:sz w:val="24"/>
      <w:szCs w:val="28"/>
    </w:rPr>
  </w:style>
  <w:style w:type="character" w:styleId="af2">
    <w:name w:val="Placeholder Text"/>
    <w:basedOn w:val="a2"/>
    <w:uiPriority w:val="99"/>
    <w:semiHidden/>
    <w:qFormat/>
    <w:rPr>
      <w:color w:val="808080"/>
    </w:rPr>
  </w:style>
  <w:style w:type="paragraph" w:styleId="a">
    <w:name w:val="List Paragraph"/>
    <w:basedOn w:val="a0"/>
    <w:uiPriority w:val="34"/>
    <w:qFormat/>
    <w:pPr>
      <w:numPr>
        <w:numId w:val="3"/>
      </w:numPr>
      <w:ind w:left="0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ttaoh\Documents\&#33258;&#23450;&#20041;%20Office%20&#27169;&#26495;\&#26080;&#31614;&#23383;&#25991;&#267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59BDE4069946AF91BA6D441EA335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83A21E-9FA4-4CC7-8817-95E0F2F71903}"/>
      </w:docPartPr>
      <w:docPartBody>
        <w:p w:rsidR="001534D8" w:rsidRDefault="00B824F2">
          <w:pPr>
            <w:pStyle w:val="6359BDE4069946AF91BA6D441EA3358E"/>
          </w:pPr>
          <w:r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98FA3E99402E47069FBB073379CF5D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79311A-6314-4836-B69D-419EDA5E7713}"/>
      </w:docPartPr>
      <w:docPartBody>
        <w:p w:rsidR="001534D8" w:rsidRDefault="00B824F2">
          <w:pPr>
            <w:pStyle w:val="98FA3E99402E47069FBB073379CF5DD0"/>
          </w:pPr>
          <w:r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9E"/>
    <w:rsid w:val="000B53F5"/>
    <w:rsid w:val="001534D8"/>
    <w:rsid w:val="002D659E"/>
    <w:rsid w:val="003A3A88"/>
    <w:rsid w:val="004A2F3C"/>
    <w:rsid w:val="005A2999"/>
    <w:rsid w:val="007C3626"/>
    <w:rsid w:val="00874913"/>
    <w:rsid w:val="00B824F2"/>
    <w:rsid w:val="00F3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6359BDE4069946AF91BA6D441EA3358E">
    <w:name w:val="6359BDE4069946AF91BA6D441EA335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8FA3E99402E47069FBB073379CF5DD0">
    <w:name w:val="98FA3E99402E47069FBB073379CF5DD0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003AA3-8A96-4D18-9BB8-A024189D88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无签字文档.dotx</Template>
  <TotalTime>457</TotalTime>
  <Pages>18</Pages>
  <Words>1656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PMSM1000平台控制器RS485调速通信协议</dc:title>
  <dc:creator>涛濤</dc:creator>
  <cp:lastModifiedBy>fu pengfei</cp:lastModifiedBy>
  <cp:revision>20</cp:revision>
  <cp:lastPrinted>2019-10-28T08:40:00Z</cp:lastPrinted>
  <dcterms:created xsi:type="dcterms:W3CDTF">2021-06-28T06:46:00Z</dcterms:created>
  <dcterms:modified xsi:type="dcterms:W3CDTF">2021-08-20T07:03:00Z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F5C3E6FECD97425AA5B1988A80FFEE9A</vt:lpwstr>
  </property>
</Properties>
</file>